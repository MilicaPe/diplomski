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97" w:rsidRPr="00FE37C6" w:rsidRDefault="00FE37C6" w:rsidP="00FE37C6">
      <w:pPr>
        <w:pStyle w:val="Heading1"/>
      </w:pPr>
      <w:r w:rsidRPr="00FE37C6">
        <w:rPr>
          <w:bCs w:val="0"/>
          <w:lang w:val="sr-Latn-RS"/>
        </w:rPr>
        <w:t>1.</w:t>
      </w:r>
      <w:r>
        <w:rPr>
          <w:lang w:val="sr-Latn-RS"/>
        </w:rPr>
        <w:t xml:space="preserve"> </w:t>
      </w:r>
      <w:r w:rsidR="00A01F97" w:rsidRPr="00FE37C6">
        <w:rPr>
          <w:lang w:val="sr-Latn-RS"/>
        </w:rPr>
        <w:t>UVOD</w:t>
      </w:r>
    </w:p>
    <w:p w:rsidR="00F700F7" w:rsidRPr="00F700F7" w:rsidRDefault="00F700F7" w:rsidP="00FE37C6">
      <w:pPr>
        <w:pStyle w:val="Heading2"/>
        <w:rPr>
          <w:lang w:val="sr-Latn-RS"/>
        </w:rPr>
      </w:pPr>
    </w:p>
    <w:p w:rsidR="00E301AD" w:rsidRPr="00F700F7" w:rsidRDefault="00A01F97" w:rsidP="000D089E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F700F7">
        <w:rPr>
          <w:rFonts w:ascii="Times New Roman" w:hAnsi="Times New Roman" w:cs="Times New Roman"/>
          <w:shd w:val="clear" w:color="auto" w:fill="FFFFFF"/>
        </w:rPr>
        <w:t xml:space="preserve">Ekpertski sistemi pretstavljaju kompijuterske siteme koji zamenjuju ljudsku ekpertizu tj. </w:t>
      </w:r>
      <w:r w:rsidRPr="00F700F7">
        <w:rPr>
          <w:rFonts w:ascii="Times New Roman" w:hAnsi="Times New Roman" w:cs="Times New Roman"/>
        </w:rPr>
        <w:t>skladište znanja  stručnjaka iz određe</w:t>
      </w:r>
      <w:r w:rsidR="00030C98">
        <w:rPr>
          <w:rFonts w:ascii="Times New Roman" w:hAnsi="Times New Roman" w:cs="Times New Roman"/>
        </w:rPr>
        <w:t>nog domena u svojoj bazi znanja</w:t>
      </w:r>
      <w:r w:rsidR="00F64CAC">
        <w:rPr>
          <w:rFonts w:ascii="Times New Roman" w:hAnsi="Times New Roman" w:cs="Times New Roman"/>
        </w:rPr>
        <w:t xml:space="preserve"> i</w:t>
      </w:r>
      <w:r w:rsidRPr="00F700F7">
        <w:rPr>
          <w:rFonts w:ascii="Times New Roman" w:hAnsi="Times New Roman" w:cs="Times New Roman"/>
        </w:rPr>
        <w:t xml:space="preserve"> koristeći mehanizme zaključivanja  </w:t>
      </w:r>
      <w:r w:rsidRPr="00F700F7">
        <w:rPr>
          <w:rFonts w:ascii="Times New Roman" w:hAnsi="Times New Roman" w:cs="Times New Roman"/>
          <w:shd w:val="clear" w:color="auto" w:fill="FFFFFF"/>
        </w:rPr>
        <w:t>obavljaju funkcije koje bi inače obavljao ekspert. Ovako implementirani sistemi koriste se za dij</w:t>
      </w:r>
      <w:r w:rsidR="006F0BF6">
        <w:rPr>
          <w:rFonts w:ascii="Times New Roman" w:hAnsi="Times New Roman" w:cs="Times New Roman"/>
          <w:shd w:val="clear" w:color="auto" w:fill="FFFFFF"/>
        </w:rPr>
        <w:t>agnozu, interpertaciju, predviđ</w:t>
      </w:r>
      <w:r w:rsidR="00F64CAC">
        <w:rPr>
          <w:rFonts w:ascii="Times New Roman" w:hAnsi="Times New Roman" w:cs="Times New Roman"/>
          <w:shd w:val="clear" w:color="auto" w:fill="FFFFFF"/>
        </w:rPr>
        <w:t>anje i</w:t>
      </w:r>
      <w:r w:rsidRPr="00F700F7">
        <w:rPr>
          <w:rFonts w:ascii="Times New Roman" w:hAnsi="Times New Roman" w:cs="Times New Roman"/>
          <w:shd w:val="clear" w:color="auto" w:fill="FFFFFF"/>
        </w:rPr>
        <w:t xml:space="preserve"> savet</w:t>
      </w:r>
      <w:r w:rsidR="00F64CAC">
        <w:rPr>
          <w:rFonts w:ascii="Times New Roman" w:hAnsi="Times New Roman" w:cs="Times New Roman"/>
          <w:shd w:val="clear" w:color="auto" w:fill="FFFFFF"/>
        </w:rPr>
        <w:t>ovannje u  specifičnoj oblasti i</w:t>
      </w:r>
      <w:r w:rsidRPr="00F700F7">
        <w:rPr>
          <w:rFonts w:ascii="Times New Roman" w:hAnsi="Times New Roman" w:cs="Times New Roman"/>
          <w:shd w:val="clear" w:color="auto" w:fill="FFFFFF"/>
        </w:rPr>
        <w:t xml:space="preserve"> omogućavaju jednostavan prenos ekspertize na udaljene lokacije.</w:t>
      </w:r>
      <w:r w:rsidR="00F74EDD" w:rsidRPr="00F700F7">
        <w:rPr>
          <w:rFonts w:ascii="Times New Roman" w:hAnsi="Times New Roman" w:cs="Times New Roman"/>
          <w:shd w:val="clear" w:color="auto" w:fill="FFFFFF"/>
        </w:rPr>
        <w:t xml:space="preserve"> Primenjuju se u mnogim oblastima kao što su medicinska dijagnoza, industrijski procesi, bankarstvo, turizam, video igre itd. </w:t>
      </w:r>
      <w:r w:rsidR="008F68F8" w:rsidRPr="00F700F7">
        <w:rPr>
          <w:rFonts w:ascii="Times New Roman" w:hAnsi="Times New Roman" w:cs="Times New Roman"/>
          <w:shd w:val="clear" w:color="auto" w:fill="FFFFFF"/>
        </w:rPr>
        <w:t xml:space="preserve">Ekspertski sistemi bazirani na pravilima </w:t>
      </w:r>
      <w:r w:rsidR="00F74EDD" w:rsidRPr="00F700F7">
        <w:rPr>
          <w:rFonts w:ascii="Times New Roman" w:hAnsi="Times New Roman" w:cs="Times New Roman"/>
          <w:shd w:val="clear" w:color="auto" w:fill="FFFFFF"/>
        </w:rPr>
        <w:t>koriste bazu znanja u kojoj j</w:t>
      </w:r>
      <w:r w:rsidR="008F68F8" w:rsidRPr="00F700F7">
        <w:rPr>
          <w:rFonts w:ascii="Times New Roman" w:hAnsi="Times New Roman" w:cs="Times New Roman"/>
          <w:shd w:val="clear" w:color="auto" w:fill="FFFFFF"/>
        </w:rPr>
        <w:t>e znanje st</w:t>
      </w:r>
      <w:r w:rsidR="00F74EDD" w:rsidRPr="00F700F7">
        <w:rPr>
          <w:rFonts w:ascii="Times New Roman" w:hAnsi="Times New Roman" w:cs="Times New Roman"/>
          <w:shd w:val="clear" w:color="auto" w:fill="FFFFFF"/>
        </w:rPr>
        <w:t>ručnjaka pretstavljeno</w:t>
      </w:r>
      <w:r w:rsidR="008F68F8" w:rsidRPr="00F700F7">
        <w:rPr>
          <w:rFonts w:ascii="Times New Roman" w:hAnsi="Times New Roman" w:cs="Times New Roman"/>
          <w:shd w:val="clear" w:color="auto" w:fill="FFFFFF"/>
        </w:rPr>
        <w:t xml:space="preserve"> u formi IF-THEN pravila.</w:t>
      </w:r>
      <w:r w:rsidR="00E301AD" w:rsidRPr="00F700F7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11AFB" w:rsidRPr="00F700F7" w:rsidRDefault="007C5DA1" w:rsidP="000D089E">
      <w:pPr>
        <w:ind w:firstLine="720"/>
        <w:rPr>
          <w:rFonts w:ascii="Times New Roman" w:hAnsi="Times New Roman" w:cs="Times New Roman"/>
        </w:rPr>
      </w:pPr>
      <w:r w:rsidRPr="00F700F7">
        <w:rPr>
          <w:rFonts w:ascii="Times New Roman" w:hAnsi="Times New Roman" w:cs="Times New Roman"/>
          <w:shd w:val="clear" w:color="auto" w:fill="FFFFFF"/>
        </w:rPr>
        <w:t>Osnovni motiv za razvijanje sistema za preporuku restorana</w:t>
      </w:r>
      <w:r w:rsidR="00E301AD" w:rsidRPr="00F700F7">
        <w:rPr>
          <w:rFonts w:ascii="Times New Roman" w:hAnsi="Times New Roman" w:cs="Times New Roman"/>
          <w:shd w:val="clear" w:color="auto" w:fill="FFFFFF"/>
        </w:rPr>
        <w:t xml:space="preserve"> baziranog na pravilima</w:t>
      </w:r>
      <w:r w:rsidRPr="00F700F7">
        <w:rPr>
          <w:rFonts w:ascii="Times New Roman" w:hAnsi="Times New Roman" w:cs="Times New Roman"/>
          <w:shd w:val="clear" w:color="auto" w:fill="FFFFFF"/>
        </w:rPr>
        <w:t xml:space="preserve"> jesu poteškoće </w:t>
      </w:r>
      <w:r w:rsidR="002B752B">
        <w:rPr>
          <w:rFonts w:ascii="Times New Roman" w:hAnsi="Times New Roman" w:cs="Times New Roman"/>
        </w:rPr>
        <w:t xml:space="preserve">prilikom odabira adekvatnog </w:t>
      </w:r>
      <w:r w:rsidRPr="00F700F7">
        <w:rPr>
          <w:rFonts w:ascii="Times New Roman" w:hAnsi="Times New Roman" w:cs="Times New Roman"/>
        </w:rPr>
        <w:t xml:space="preserve">restorana sa kojima se najčešće </w:t>
      </w:r>
      <w:r w:rsidR="00F64CAC">
        <w:rPr>
          <w:rFonts w:ascii="Times New Roman" w:hAnsi="Times New Roman" w:cs="Times New Roman"/>
        </w:rPr>
        <w:t xml:space="preserve">suočavaju </w:t>
      </w:r>
      <w:del w:id="0" w:author="Simona Nikolic" w:date="2020-08-25T10:20:00Z">
        <w:r w:rsidR="00F64CAC" w:rsidDel="00767BC9">
          <w:rPr>
            <w:rFonts w:ascii="Times New Roman" w:hAnsi="Times New Roman" w:cs="Times New Roman"/>
          </w:rPr>
          <w:delText xml:space="preserve"> </w:delText>
        </w:r>
      </w:del>
      <w:r w:rsidR="00F64CAC">
        <w:rPr>
          <w:rFonts w:ascii="Times New Roman" w:hAnsi="Times New Roman" w:cs="Times New Roman"/>
        </w:rPr>
        <w:t>turisti ali neretko i</w:t>
      </w:r>
      <w:r w:rsidRPr="00F700F7">
        <w:rPr>
          <w:rFonts w:ascii="Times New Roman" w:hAnsi="Times New Roman" w:cs="Times New Roman"/>
        </w:rPr>
        <w:t xml:space="preserve"> lokalni stanovnici  ako žele da probaju nešto novo ili nisu upoznati sa ponudom. Izbor re</w:t>
      </w:r>
      <w:r w:rsidR="00481786" w:rsidRPr="00F700F7">
        <w:rPr>
          <w:rFonts w:ascii="Times New Roman" w:hAnsi="Times New Roman" w:cs="Times New Roman"/>
        </w:rPr>
        <w:t>s</w:t>
      </w:r>
      <w:r w:rsidRPr="00F700F7">
        <w:rPr>
          <w:rFonts w:ascii="Times New Roman" w:hAnsi="Times New Roman" w:cs="Times New Roman"/>
        </w:rPr>
        <w:t>torana je veoma važan budući da</w:t>
      </w:r>
      <w:r w:rsidR="008F29DC" w:rsidRPr="00F700F7">
        <w:rPr>
          <w:rFonts w:ascii="Times New Roman" w:hAnsi="Times New Roman" w:cs="Times New Roman"/>
        </w:rPr>
        <w:t>,</w:t>
      </w:r>
      <w:r w:rsidRPr="00F700F7">
        <w:rPr>
          <w:rFonts w:ascii="Times New Roman" w:hAnsi="Times New Roman" w:cs="Times New Roman"/>
        </w:rPr>
        <w:t xml:space="preserve"> p</w:t>
      </w:r>
      <w:r w:rsidR="00011AFB" w:rsidRPr="00F700F7">
        <w:rPr>
          <w:rFonts w:ascii="Times New Roman" w:hAnsi="Times New Roman" w:cs="Times New Roman"/>
        </w:rPr>
        <w:t>ored svoje o</w:t>
      </w:r>
      <w:r w:rsidR="00F64CAC">
        <w:rPr>
          <w:rFonts w:ascii="Times New Roman" w:hAnsi="Times New Roman" w:cs="Times New Roman"/>
        </w:rPr>
        <w:t>snovne svrhe da obezbede hranu i</w:t>
      </w:r>
      <w:r w:rsidR="00011AFB" w:rsidRPr="00F700F7">
        <w:rPr>
          <w:rFonts w:ascii="Times New Roman" w:hAnsi="Times New Roman" w:cs="Times New Roman"/>
        </w:rPr>
        <w:t xml:space="preserve"> piće, restorani ispunjavanu </w:t>
      </w:r>
      <w:del w:id="1" w:author="Simona Nikolic" w:date="2020-08-25T10:20:00Z">
        <w:r w:rsidR="00011AFB" w:rsidRPr="00F700F7" w:rsidDel="00767BC9">
          <w:rPr>
            <w:rFonts w:ascii="Times New Roman" w:hAnsi="Times New Roman" w:cs="Times New Roman"/>
          </w:rPr>
          <w:delText xml:space="preserve"> </w:delText>
        </w:r>
      </w:del>
      <w:r w:rsidR="00011AFB" w:rsidRPr="00F700F7">
        <w:rPr>
          <w:rFonts w:ascii="Times New Roman" w:hAnsi="Times New Roman" w:cs="Times New Roman"/>
        </w:rPr>
        <w:t>čovekove potrebe za socijalnom interakcijom i imaju značajnu ulog</w:t>
      </w:r>
      <w:r w:rsidR="00F64CAC">
        <w:rPr>
          <w:rFonts w:ascii="Times New Roman" w:hAnsi="Times New Roman" w:cs="Times New Roman"/>
        </w:rPr>
        <w:t xml:space="preserve">u u poslovnom, </w:t>
      </w:r>
      <w:del w:id="2" w:author="Simona Nikolic" w:date="2020-08-25T10:21:00Z">
        <w:r w:rsidR="00F64CAC" w:rsidDel="00767BC9">
          <w:rPr>
            <w:rFonts w:ascii="Times New Roman" w:hAnsi="Times New Roman" w:cs="Times New Roman"/>
          </w:rPr>
          <w:delText xml:space="preserve"> </w:delText>
        </w:r>
      </w:del>
      <w:r w:rsidR="00F64CAC">
        <w:rPr>
          <w:rFonts w:ascii="Times New Roman" w:hAnsi="Times New Roman" w:cs="Times New Roman"/>
        </w:rPr>
        <w:t>intelektualnom i</w:t>
      </w:r>
      <w:r w:rsidR="00011AFB" w:rsidRPr="00F700F7">
        <w:rPr>
          <w:rFonts w:ascii="Times New Roman" w:hAnsi="Times New Roman" w:cs="Times New Roman"/>
        </w:rPr>
        <w:t xml:space="preserve"> umetničkom životu modernog društva.</w:t>
      </w:r>
      <w:r w:rsidRPr="00F700F7">
        <w:rPr>
          <w:rFonts w:ascii="Times New Roman" w:hAnsi="Times New Roman" w:cs="Times New Roman"/>
        </w:rPr>
        <w:t xml:space="preserve"> Kako je danas sve više i više restorana, izbor postoje sve t</w:t>
      </w:r>
      <w:r w:rsidR="00F64CAC">
        <w:rPr>
          <w:rFonts w:ascii="Times New Roman" w:hAnsi="Times New Roman" w:cs="Times New Roman"/>
        </w:rPr>
        <w:t>eži jer zahteva informisanost i</w:t>
      </w:r>
      <w:r w:rsidRPr="00F700F7">
        <w:rPr>
          <w:rFonts w:ascii="Times New Roman" w:hAnsi="Times New Roman" w:cs="Times New Roman"/>
        </w:rPr>
        <w:t xml:space="preserve"> samostalno istraživanje za šta ljudi uglavnom nemaju vremena.  </w:t>
      </w:r>
    </w:p>
    <w:p w:rsidR="00011AFB" w:rsidRPr="00F700F7" w:rsidRDefault="00011AFB" w:rsidP="000D089E">
      <w:pPr>
        <w:ind w:firstLine="720"/>
        <w:rPr>
          <w:rFonts w:ascii="Times New Roman" w:hAnsi="Times New Roman" w:cs="Times New Roman"/>
        </w:rPr>
      </w:pPr>
      <w:r w:rsidRPr="00F700F7">
        <w:rPr>
          <w:rFonts w:ascii="Times New Roman" w:hAnsi="Times New Roman" w:cs="Times New Roman"/>
        </w:rPr>
        <w:t>Tema</w:t>
      </w:r>
      <w:r w:rsidR="00481786" w:rsidRPr="00F700F7">
        <w:rPr>
          <w:rFonts w:ascii="Times New Roman" w:hAnsi="Times New Roman" w:cs="Times New Roman"/>
        </w:rPr>
        <w:t xml:space="preserve"> ovog</w:t>
      </w:r>
      <w:r w:rsidRPr="00F700F7">
        <w:rPr>
          <w:rFonts w:ascii="Times New Roman" w:hAnsi="Times New Roman" w:cs="Times New Roman"/>
        </w:rPr>
        <w:t xml:space="preserve"> rada je razvoj </w:t>
      </w:r>
      <w:del w:id="3" w:author="Simona Nikolic" w:date="2020-08-25T10:22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 xml:space="preserve">sistema baziranog na pravilima koji bi pomagao </w:t>
      </w:r>
      <w:del w:id="4" w:author="Simona Nikolic" w:date="2020-08-25T10:23:00Z">
        <w:r w:rsidRPr="00F700F7" w:rsidDel="003314B1">
          <w:rPr>
            <w:rFonts w:ascii="Times New Roman" w:hAnsi="Times New Roman" w:cs="Times New Roman"/>
          </w:rPr>
          <w:delText>ljudima</w:delText>
        </w:r>
      </w:del>
      <w:ins w:id="5" w:author="Simona Nikolic" w:date="2020-08-25T10:23:00Z">
        <w:r w:rsidR="003314B1">
          <w:rPr>
            <w:rFonts w:ascii="Times New Roman" w:hAnsi="Times New Roman" w:cs="Times New Roman"/>
          </w:rPr>
          <w:t>korisnicima</w:t>
        </w:r>
      </w:ins>
      <w:r w:rsidRPr="00F700F7">
        <w:rPr>
          <w:rFonts w:ascii="Times New Roman" w:hAnsi="Times New Roman" w:cs="Times New Roman"/>
        </w:rPr>
        <w:t xml:space="preserve"> </w:t>
      </w:r>
      <w:del w:id="6" w:author="Simona Nikolic" w:date="2020-08-25T10:21:00Z">
        <w:r w:rsidRPr="00F700F7" w:rsidDel="00767BC9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 xml:space="preserve">oko odabira </w:t>
      </w:r>
      <w:del w:id="7" w:author="Simona Nikolic" w:date="2020-08-25T10:21:00Z">
        <w:r w:rsidRPr="00F700F7" w:rsidDel="00767BC9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>adekvatnog restorana</w:t>
      </w:r>
      <w:ins w:id="8" w:author="Simona Nikolic" w:date="2020-08-25T10:22:00Z">
        <w:r w:rsidR="003314B1">
          <w:rPr>
            <w:rFonts w:ascii="Times New Roman" w:hAnsi="Times New Roman" w:cs="Times New Roman"/>
          </w:rPr>
          <w:t xml:space="preserve">, </w:t>
        </w:r>
      </w:ins>
      <w:ins w:id="9" w:author="Simona Nikolic" w:date="2020-08-25T10:24:00Z">
        <w:r w:rsidR="003314B1">
          <w:rPr>
            <w:rFonts w:ascii="Times New Roman" w:hAnsi="Times New Roman" w:cs="Times New Roman"/>
          </w:rPr>
          <w:t>nudeći im adekvatne preporuke</w:t>
        </w:r>
      </w:ins>
      <w:del w:id="10" w:author="Simona Nikolic" w:date="2020-08-25T10:24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>. Preporuka se bazira na informacijama o sam</w:t>
      </w:r>
      <w:r w:rsidR="00F64CAC">
        <w:rPr>
          <w:rFonts w:ascii="Times New Roman" w:hAnsi="Times New Roman" w:cs="Times New Roman"/>
        </w:rPr>
        <w:t>om korisniku kao i</w:t>
      </w:r>
      <w:r w:rsidRPr="00F700F7">
        <w:rPr>
          <w:rFonts w:ascii="Times New Roman" w:hAnsi="Times New Roman" w:cs="Times New Roman"/>
        </w:rPr>
        <w:t xml:space="preserve"> paremetrima koje korisnik unosi kao što su povod odlaska u restoran, društvo, prevozno s</w:t>
      </w:r>
      <w:r w:rsidR="00F64CAC">
        <w:rPr>
          <w:rFonts w:ascii="Times New Roman" w:hAnsi="Times New Roman" w:cs="Times New Roman"/>
        </w:rPr>
        <w:t>redstvo, hrana, muzika, budžet i</w:t>
      </w:r>
      <w:r w:rsidRPr="00F700F7">
        <w:rPr>
          <w:rFonts w:ascii="Times New Roman" w:hAnsi="Times New Roman" w:cs="Times New Roman"/>
        </w:rPr>
        <w:t xml:space="preserve"> slično. Takođe, korisnicima sistema je omogućeno ocenjivanje restorana </w:t>
      </w:r>
      <w:del w:id="11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>na osnovu čega se formiraju izveštaji koji  pružaju korisne informacije koje bi mogle da se koriste za unapređivanje načina poslovanja samih restorana.</w:t>
      </w:r>
    </w:p>
    <w:p w:rsidR="00011AFB" w:rsidRPr="00F700F7" w:rsidRDefault="00011AFB" w:rsidP="000D089E">
      <w:pPr>
        <w:ind w:firstLine="720"/>
        <w:rPr>
          <w:rFonts w:ascii="Times New Roman" w:hAnsi="Times New Roman" w:cs="Times New Roman"/>
        </w:rPr>
      </w:pPr>
      <w:r w:rsidRPr="00F700F7">
        <w:rPr>
          <w:rFonts w:ascii="Times New Roman" w:hAnsi="Times New Roman" w:cs="Times New Roman"/>
        </w:rPr>
        <w:t xml:space="preserve">Cilj rada je da pokaže da se upotrebom implementiranog sistema </w:t>
      </w:r>
      <w:del w:id="12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 xml:space="preserve">može </w:t>
      </w:r>
      <w:del w:id="13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del w:id="14" w:author="Simona Nikolic" w:date="2020-08-25T10:26:00Z">
        <w:r w:rsidRPr="00F700F7" w:rsidDel="003314B1">
          <w:rPr>
            <w:rFonts w:ascii="Times New Roman" w:hAnsi="Times New Roman" w:cs="Times New Roman"/>
          </w:rPr>
          <w:delText>vrlo</w:delText>
        </w:r>
      </w:del>
      <w:del w:id="15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del w:id="16" w:author="Simona Nikolic" w:date="2020-08-25T10:26:00Z">
        <w:r w:rsidRPr="00F700F7" w:rsidDel="003314B1">
          <w:rPr>
            <w:rFonts w:ascii="Times New Roman" w:hAnsi="Times New Roman" w:cs="Times New Roman"/>
          </w:rPr>
          <w:delText xml:space="preserve"> brzo </w:delText>
        </w:r>
      </w:del>
      <w:del w:id="17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ins w:id="18" w:author="Simona Nikolic" w:date="2020-08-25T10:26:00Z">
        <w:r w:rsidR="003314B1">
          <w:rPr>
            <w:rFonts w:ascii="Times New Roman" w:hAnsi="Times New Roman" w:cs="Times New Roman"/>
          </w:rPr>
          <w:t xml:space="preserve">efikasno </w:t>
        </w:r>
      </w:ins>
      <w:r w:rsidRPr="00F700F7">
        <w:rPr>
          <w:rFonts w:ascii="Times New Roman" w:hAnsi="Times New Roman" w:cs="Times New Roman"/>
        </w:rPr>
        <w:t>pronaći restoran k</w:t>
      </w:r>
      <w:r w:rsidR="00F64CAC">
        <w:rPr>
          <w:rFonts w:ascii="Times New Roman" w:hAnsi="Times New Roman" w:cs="Times New Roman"/>
        </w:rPr>
        <w:t xml:space="preserve">oji </w:t>
      </w:r>
      <w:ins w:id="19" w:author="Simona Nikolic" w:date="2020-08-25T10:29:00Z">
        <w:r w:rsidR="003314B1">
          <w:rPr>
            <w:rFonts w:ascii="Times New Roman" w:hAnsi="Times New Roman" w:cs="Times New Roman"/>
          </w:rPr>
          <w:t xml:space="preserve">između ostalog </w:t>
        </w:r>
      </w:ins>
      <w:r w:rsidR="00F64CAC">
        <w:rPr>
          <w:rFonts w:ascii="Times New Roman" w:hAnsi="Times New Roman" w:cs="Times New Roman"/>
        </w:rPr>
        <w:t>odgovara povodu, potrebama i</w:t>
      </w:r>
      <w:r w:rsidRPr="00F700F7">
        <w:rPr>
          <w:rFonts w:ascii="Times New Roman" w:hAnsi="Times New Roman" w:cs="Times New Roman"/>
        </w:rPr>
        <w:t xml:space="preserve"> budžetu</w:t>
      </w:r>
      <w:ins w:id="20" w:author="Simona Nikolic" w:date="2020-08-25T10:29:00Z">
        <w:r w:rsidR="003314B1">
          <w:rPr>
            <w:rFonts w:ascii="Times New Roman" w:hAnsi="Times New Roman" w:cs="Times New Roman"/>
          </w:rPr>
          <w:t>,</w:t>
        </w:r>
      </w:ins>
      <w:ins w:id="21" w:author="Simona Nikolic" w:date="2020-08-25T10:27:00Z">
        <w:r w:rsidR="003314B1">
          <w:rPr>
            <w:rFonts w:ascii="Times New Roman" w:hAnsi="Times New Roman" w:cs="Times New Roman"/>
          </w:rPr>
          <w:t xml:space="preserve"> tj.</w:t>
        </w:r>
      </w:ins>
      <w:del w:id="22" w:author="Simona Nikolic" w:date="2020-08-25T10:27:00Z">
        <w:r w:rsidRPr="00F700F7" w:rsidDel="003314B1">
          <w:rPr>
            <w:rFonts w:ascii="Times New Roman" w:hAnsi="Times New Roman" w:cs="Times New Roman"/>
          </w:rPr>
          <w:delText>,</w:delText>
        </w:r>
      </w:del>
      <w:ins w:id="23" w:author="Simona Nikolic" w:date="2020-08-25T10:27:00Z">
        <w:r w:rsidR="003314B1">
          <w:rPr>
            <w:rFonts w:ascii="Times New Roman" w:hAnsi="Times New Roman" w:cs="Times New Roman"/>
          </w:rPr>
          <w:t xml:space="preserve"> korisnikovim preferencijma, pri čemu</w:t>
        </w:r>
      </w:ins>
      <w:r w:rsidRPr="00F700F7">
        <w:rPr>
          <w:rFonts w:ascii="Times New Roman" w:hAnsi="Times New Roman" w:cs="Times New Roman"/>
        </w:rPr>
        <w:t xml:space="preserve"> </w:t>
      </w:r>
      <w:del w:id="24" w:author="Simona Nikolic" w:date="2020-08-25T10:25:00Z">
        <w:r w:rsidRPr="00F700F7" w:rsidDel="003314B1">
          <w:rPr>
            <w:rFonts w:ascii="Times New Roman" w:hAnsi="Times New Roman" w:cs="Times New Roman"/>
          </w:rPr>
          <w:delText xml:space="preserve"> </w:delText>
        </w:r>
      </w:del>
      <w:del w:id="25" w:author="Simona Nikolic" w:date="2020-08-25T10:30:00Z">
        <w:r w:rsidRPr="00F700F7" w:rsidDel="003314B1">
          <w:rPr>
            <w:rFonts w:ascii="Times New Roman" w:hAnsi="Times New Roman" w:cs="Times New Roman"/>
          </w:rPr>
          <w:delText xml:space="preserve">pritom </w:delText>
        </w:r>
      </w:del>
      <w:r w:rsidRPr="00F700F7">
        <w:rPr>
          <w:rFonts w:ascii="Times New Roman" w:hAnsi="Times New Roman" w:cs="Times New Roman"/>
        </w:rPr>
        <w:t>korisnik ne mora posedovati znanja o restoranima u gradu.</w:t>
      </w:r>
    </w:p>
    <w:p w:rsidR="005F08ED" w:rsidRDefault="00F0011B" w:rsidP="000D089E">
      <w:pPr>
        <w:ind w:firstLine="720"/>
        <w:rPr>
          <w:rFonts w:ascii="Times New Roman" w:hAnsi="Times New Roman" w:cs="Times New Roman"/>
        </w:rPr>
      </w:pPr>
      <w:r w:rsidRPr="00F700F7">
        <w:rPr>
          <w:rFonts w:ascii="Times New Roman" w:hAnsi="Times New Roman" w:cs="Times New Roman"/>
        </w:rPr>
        <w:t>Reše</w:t>
      </w:r>
      <w:r w:rsidR="00F64CAC">
        <w:rPr>
          <w:rFonts w:ascii="Times New Roman" w:hAnsi="Times New Roman" w:cs="Times New Roman"/>
        </w:rPr>
        <w:t xml:space="preserve">nje </w:t>
      </w:r>
      <w:commentRangeStart w:id="26"/>
      <w:del w:id="27" w:author="Simona Nikolic" w:date="2020-08-25T10:30:00Z">
        <w:r w:rsidR="00F64CAC" w:rsidDel="005C1D3C">
          <w:rPr>
            <w:rFonts w:ascii="Times New Roman" w:hAnsi="Times New Roman" w:cs="Times New Roman"/>
          </w:rPr>
          <w:delText>će biti</w:delText>
        </w:r>
      </w:del>
      <w:ins w:id="28" w:author="Simona Nikolic" w:date="2020-08-25T10:30:00Z">
        <w:r w:rsidR="005C1D3C">
          <w:rPr>
            <w:rFonts w:ascii="Times New Roman" w:hAnsi="Times New Roman" w:cs="Times New Roman"/>
          </w:rPr>
          <w:t>je</w:t>
        </w:r>
      </w:ins>
      <w:r w:rsidR="00F64CAC">
        <w:rPr>
          <w:rFonts w:ascii="Times New Roman" w:hAnsi="Times New Roman" w:cs="Times New Roman"/>
        </w:rPr>
        <w:t xml:space="preserve"> </w:t>
      </w:r>
      <w:commentRangeEnd w:id="26"/>
      <w:r w:rsidR="008235B4">
        <w:rPr>
          <w:rStyle w:val="CommentReference"/>
          <w:rFonts w:ascii="Times New Roman" w:eastAsia="Times New Roman" w:hAnsi="Times New Roman" w:cs="Times New Roman"/>
          <w:lang w:val="sr-Latn-RS"/>
        </w:rPr>
        <w:commentReference w:id="26"/>
      </w:r>
      <w:r w:rsidR="00F64CAC">
        <w:rPr>
          <w:rFonts w:ascii="Times New Roman" w:hAnsi="Times New Roman" w:cs="Times New Roman"/>
        </w:rPr>
        <w:t>implementirano kao v</w:t>
      </w:r>
      <w:r w:rsidRPr="00F700F7">
        <w:rPr>
          <w:rFonts w:ascii="Times New Roman" w:hAnsi="Times New Roman" w:cs="Times New Roman"/>
        </w:rPr>
        <w:t xml:space="preserve">eb </w:t>
      </w:r>
      <w:r w:rsidR="00641D0D" w:rsidRPr="00F700F7">
        <w:rPr>
          <w:rFonts w:ascii="Times New Roman" w:hAnsi="Times New Roman" w:cs="Times New Roman"/>
        </w:rPr>
        <w:t>aplikacija</w:t>
      </w:r>
      <w:r w:rsidRPr="00F700F7">
        <w:rPr>
          <w:rFonts w:ascii="Times New Roman" w:hAnsi="Times New Roman" w:cs="Times New Roman"/>
        </w:rPr>
        <w:t xml:space="preserve"> </w:t>
      </w:r>
      <w:del w:id="29" w:author="Simona Nikolic" w:date="2020-08-25T10:30:00Z">
        <w:r w:rsidR="004F23BB" w:rsidRPr="00F700F7" w:rsidDel="005C1D3C">
          <w:rPr>
            <w:rFonts w:ascii="Times New Roman" w:hAnsi="Times New Roman" w:cs="Times New Roman"/>
          </w:rPr>
          <w:delText xml:space="preserve"> </w:delText>
        </w:r>
      </w:del>
      <w:r w:rsidR="004F23BB" w:rsidRPr="00F700F7">
        <w:rPr>
          <w:rFonts w:ascii="Times New Roman" w:hAnsi="Times New Roman" w:cs="Times New Roman"/>
        </w:rPr>
        <w:t xml:space="preserve">kako </w:t>
      </w:r>
      <w:r w:rsidR="000B08B3">
        <w:rPr>
          <w:rFonts w:ascii="Times New Roman" w:hAnsi="Times New Roman" w:cs="Times New Roman"/>
        </w:rPr>
        <w:t>bi korisnici mogli jednostavno i</w:t>
      </w:r>
      <w:r w:rsidR="004F23BB" w:rsidRPr="00F700F7">
        <w:rPr>
          <w:rFonts w:ascii="Times New Roman" w:hAnsi="Times New Roman" w:cs="Times New Roman"/>
        </w:rPr>
        <w:t xml:space="preserve"> brzo da joj </w:t>
      </w:r>
      <w:r w:rsidR="000B08B3">
        <w:rPr>
          <w:rFonts w:ascii="Times New Roman" w:hAnsi="Times New Roman" w:cs="Times New Roman"/>
        </w:rPr>
        <w:t>pristupe sa bilo koje lokacije i</w:t>
      </w:r>
      <w:r w:rsidR="004F23BB" w:rsidRPr="00F700F7">
        <w:rPr>
          <w:rFonts w:ascii="Times New Roman" w:hAnsi="Times New Roman" w:cs="Times New Roman"/>
        </w:rPr>
        <w:t xml:space="preserve"> sa bilo kog </w:t>
      </w:r>
      <w:r w:rsidR="00F64CAC">
        <w:rPr>
          <w:rFonts w:ascii="Times New Roman" w:hAnsi="Times New Roman" w:cs="Times New Roman"/>
        </w:rPr>
        <w:t>uređaja koji poseduje v</w:t>
      </w:r>
      <w:r w:rsidR="004F23BB" w:rsidRPr="00F64CAC">
        <w:rPr>
          <w:rFonts w:ascii="Times New Roman" w:hAnsi="Times New Roman" w:cs="Times New Roman"/>
        </w:rPr>
        <w:t xml:space="preserve">eb </w:t>
      </w:r>
      <w:r w:rsidR="00F64CAC">
        <w:rPr>
          <w:rFonts w:ascii="Times New Roman" w:hAnsi="Times New Roman" w:cs="Times New Roman"/>
        </w:rPr>
        <w:t>pretraživač</w:t>
      </w:r>
      <w:r w:rsidR="004F23BB" w:rsidRPr="00F64CAC">
        <w:rPr>
          <w:rFonts w:ascii="Times New Roman" w:hAnsi="Times New Roman" w:cs="Times New Roman"/>
        </w:rPr>
        <w:t>.</w:t>
      </w:r>
      <w:r w:rsidR="004F23BB" w:rsidRPr="00F700F7">
        <w:rPr>
          <w:rFonts w:ascii="Times New Roman" w:hAnsi="Times New Roman" w:cs="Times New Roman"/>
        </w:rPr>
        <w:t xml:space="preserve"> </w:t>
      </w:r>
      <w:del w:id="30" w:author="Simona Nikolic" w:date="2020-08-25T10:30:00Z">
        <w:r w:rsidR="00F64CAC" w:rsidDel="005C1D3C">
          <w:rPr>
            <w:rFonts w:ascii="Times New Roman" w:hAnsi="Times New Roman" w:cs="Times New Roman"/>
          </w:rPr>
          <w:delText xml:space="preserve"> </w:delText>
        </w:r>
      </w:del>
      <w:r w:rsidR="00135027" w:rsidRPr="00F700F7">
        <w:rPr>
          <w:rFonts w:ascii="Times New Roman" w:hAnsi="Times New Roman" w:cs="Times New Roman"/>
        </w:rPr>
        <w:t>Sve što je potrebno za korišćenje je da određena l</w:t>
      </w:r>
      <w:r w:rsidR="000B08B3">
        <w:rPr>
          <w:rFonts w:ascii="Times New Roman" w:hAnsi="Times New Roman" w:cs="Times New Roman"/>
        </w:rPr>
        <w:t>okacija poseduje internet vezu i</w:t>
      </w:r>
      <w:r w:rsidR="00135027" w:rsidRPr="00F700F7">
        <w:rPr>
          <w:rFonts w:ascii="Times New Roman" w:hAnsi="Times New Roman" w:cs="Times New Roman"/>
        </w:rPr>
        <w:t xml:space="preserve"> da se korisnik prijavi. </w:t>
      </w:r>
      <w:del w:id="31" w:author="Simona Nikolic" w:date="2020-08-25T10:31:00Z">
        <w:r w:rsidRPr="00F700F7" w:rsidDel="005C1D3C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 xml:space="preserve">Domensko znanje o restoranima je realizovano specificiranjem pravila u </w:t>
      </w:r>
      <w:r w:rsidRPr="00F700F7">
        <w:rPr>
          <w:rFonts w:ascii="Times New Roman" w:hAnsi="Times New Roman" w:cs="Times New Roman"/>
          <w:i/>
        </w:rPr>
        <w:t>Drools</w:t>
      </w:r>
      <w:r w:rsidRPr="00F700F7">
        <w:rPr>
          <w:rFonts w:ascii="Times New Roman" w:hAnsi="Times New Roman" w:cs="Times New Roman"/>
        </w:rPr>
        <w:t>-u</w:t>
      </w:r>
      <w:r w:rsidR="003A5790">
        <w:rPr>
          <w:rFonts w:ascii="Times New Roman" w:hAnsi="Times New Roman" w:cs="Times New Roman"/>
        </w:rPr>
        <w:t xml:space="preserve"> alatu</w:t>
      </w:r>
      <w:r w:rsidR="000D089E">
        <w:rPr>
          <w:rFonts w:ascii="Times New Roman" w:hAnsi="Times New Roman" w:cs="Times New Roman"/>
        </w:rPr>
        <w:t xml:space="preserve"> </w:t>
      </w:r>
      <w:hyperlink w:anchor="_3._LITERATURA" w:history="1">
        <w:r w:rsidR="001A4097" w:rsidRPr="0005688E">
          <w:rPr>
            <w:rStyle w:val="Hyperlink"/>
            <w:rFonts w:ascii="Times New Roman" w:hAnsi="Times New Roman" w:cs="Times New Roman"/>
          </w:rPr>
          <w:t>[1]</w:t>
        </w:r>
      </w:hyperlink>
      <w:r w:rsidR="001A4097">
        <w:rPr>
          <w:rFonts w:ascii="Times New Roman" w:hAnsi="Times New Roman" w:cs="Times New Roman"/>
        </w:rPr>
        <w:t xml:space="preserve"> </w:t>
      </w:r>
      <w:del w:id="32" w:author="Simona Nikolic" w:date="2020-08-25T10:31:00Z">
        <w:r w:rsidRPr="00F700F7" w:rsidDel="005C1D3C">
          <w:rPr>
            <w:rFonts w:ascii="Times New Roman" w:hAnsi="Times New Roman" w:cs="Times New Roman"/>
          </w:rPr>
          <w:delText xml:space="preserve"> </w:delText>
        </w:r>
      </w:del>
      <w:r w:rsidRPr="00F700F7">
        <w:rPr>
          <w:rFonts w:ascii="Times New Roman" w:hAnsi="Times New Roman" w:cs="Times New Roman"/>
        </w:rPr>
        <w:t xml:space="preserve">i korišćenjem </w:t>
      </w:r>
      <w:r w:rsidRPr="00F700F7">
        <w:rPr>
          <w:rFonts w:ascii="Times New Roman" w:hAnsi="Times New Roman" w:cs="Times New Roman"/>
          <w:i/>
        </w:rPr>
        <w:t>SQL</w:t>
      </w:r>
      <w:r w:rsidRPr="00F700F7">
        <w:rPr>
          <w:rFonts w:ascii="Times New Roman" w:hAnsi="Times New Roman" w:cs="Times New Roman"/>
        </w:rPr>
        <w:t xml:space="preserve"> baze podataka.</w:t>
      </w:r>
    </w:p>
    <w:p w:rsidR="00625520" w:rsidRPr="00625520" w:rsidRDefault="00625520" w:rsidP="000D089E">
      <w:pPr>
        <w:ind w:firstLine="720"/>
        <w:rPr>
          <w:rFonts w:ascii="Times New Roman" w:hAnsi="Times New Roman" w:cs="Times New Roman"/>
        </w:rPr>
      </w:pPr>
      <w:commentRangeStart w:id="33"/>
      <w:r w:rsidRPr="00625520">
        <w:rPr>
          <w:rFonts w:ascii="Times New Roman" w:hAnsi="Times New Roman" w:cs="Times New Roman"/>
        </w:rPr>
        <w:t xml:space="preserve">U daljem tekstu rada biće prikazano stanje u oblasti, gde će se analizirati i diskutovati o sličnim softverskim rešenjima. Takođe, biće opisane tehnike i tehnologije </w:t>
      </w:r>
      <w:r>
        <w:rPr>
          <w:rFonts w:ascii="Times New Roman" w:hAnsi="Times New Roman" w:cs="Times New Roman"/>
        </w:rPr>
        <w:t xml:space="preserve">koje su korišćene u </w:t>
      </w:r>
      <w:r w:rsidRPr="00625520">
        <w:rPr>
          <w:rFonts w:ascii="Times New Roman" w:hAnsi="Times New Roman" w:cs="Times New Roman"/>
        </w:rPr>
        <w:t>razvoj</w:t>
      </w:r>
      <w:r>
        <w:rPr>
          <w:rFonts w:ascii="Times New Roman" w:hAnsi="Times New Roman" w:cs="Times New Roman"/>
        </w:rPr>
        <w:t>u</w:t>
      </w:r>
      <w:r w:rsidRPr="00625520">
        <w:rPr>
          <w:rFonts w:ascii="Times New Roman" w:hAnsi="Times New Roman" w:cs="Times New Roman"/>
        </w:rPr>
        <w:t xml:space="preserve"> sistema, njegova specifikacija i implementacija, kao i prikaz implementiranog rešenja i uputstvo njegovog korišćenja.</w:t>
      </w:r>
      <w:commentRangeEnd w:id="33"/>
      <w:r w:rsidR="00E405E6">
        <w:rPr>
          <w:rStyle w:val="CommentReference"/>
          <w:rFonts w:ascii="Times New Roman" w:eastAsia="Times New Roman" w:hAnsi="Times New Roman" w:cs="Times New Roman"/>
          <w:lang w:val="sr-Latn-RS"/>
        </w:rPr>
        <w:commentReference w:id="33"/>
      </w:r>
    </w:p>
    <w:p w:rsidR="00F700F7" w:rsidRDefault="00F700F7" w:rsidP="00F700F7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F700F7" w:rsidRDefault="00F700F7" w:rsidP="000D089E">
      <w:pPr>
        <w:spacing w:line="240" w:lineRule="auto"/>
        <w:rPr>
          <w:rFonts w:ascii="Times New Roman" w:hAnsi="Times New Roman" w:cs="Times New Roman"/>
        </w:rPr>
      </w:pPr>
    </w:p>
    <w:p w:rsidR="003840D1" w:rsidRPr="000D089E" w:rsidRDefault="00FE37C6" w:rsidP="000D089E">
      <w:pPr>
        <w:pStyle w:val="Heading1"/>
      </w:pPr>
      <w:r>
        <w:lastRenderedPageBreak/>
        <w:t xml:space="preserve">2. </w:t>
      </w:r>
      <w:r w:rsidR="00030C98" w:rsidRPr="003840D1">
        <w:t>STANJE U OBLASTI</w:t>
      </w:r>
    </w:p>
    <w:p w:rsidR="008A3646" w:rsidRPr="000D089E" w:rsidRDefault="008A3646" w:rsidP="003840D1">
      <w:pPr>
        <w:spacing w:line="240" w:lineRule="auto"/>
        <w:rPr>
          <w:rFonts w:ascii="Times New Roman" w:hAnsi="Times New Roman" w:cs="Times New Roman"/>
        </w:rPr>
      </w:pPr>
    </w:p>
    <w:p w:rsidR="00D53484" w:rsidRPr="000D089E" w:rsidRDefault="00D53484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 xml:space="preserve"> Istraživanja </w:t>
      </w:r>
      <w:r w:rsidR="00DF137B" w:rsidRPr="000D089E">
        <w:rPr>
          <w:rFonts w:ascii="Times New Roman" w:hAnsi="Times New Roman" w:cs="Times New Roman"/>
        </w:rPr>
        <w:t>objav</w:t>
      </w:r>
      <w:r w:rsidR="006424CA" w:rsidRPr="000D089E">
        <w:rPr>
          <w:rFonts w:ascii="Times New Roman" w:hAnsi="Times New Roman" w:cs="Times New Roman"/>
        </w:rPr>
        <w:t>ljena u publikaciji „</w:t>
      </w:r>
      <w:r w:rsidR="006424CA" w:rsidRPr="000D089E">
        <w:rPr>
          <w:rFonts w:ascii="Times New Roman" w:hAnsi="Times New Roman" w:cs="Times New Roman"/>
          <w:i/>
        </w:rPr>
        <w:t>Local Consumer Review Survey “</w:t>
      </w:r>
      <w:r w:rsidR="00161B58">
        <w:rPr>
          <w:rFonts w:ascii="Times New Roman" w:hAnsi="Times New Roman" w:cs="Times New Roman"/>
          <w:i/>
        </w:rPr>
        <w:t xml:space="preserve"> </w:t>
      </w:r>
      <w:hyperlink w:anchor="_3._LITERATURA" w:history="1">
        <w:r w:rsidR="00161B58" w:rsidRPr="00161B58">
          <w:rPr>
            <w:rStyle w:val="Hyperlink"/>
            <w:rFonts w:ascii="Times New Roman" w:hAnsi="Times New Roman" w:cs="Times New Roman"/>
          </w:rPr>
          <w:t>[2]</w:t>
        </w:r>
        <w:r w:rsidR="006424CA" w:rsidRPr="00161B58">
          <w:rPr>
            <w:rStyle w:val="Hyperlink"/>
            <w:rFonts w:ascii="Times New Roman" w:hAnsi="Times New Roman" w:cs="Times New Roman"/>
          </w:rPr>
          <w:t xml:space="preserve"> </w:t>
        </w:r>
      </w:hyperlink>
      <w:r w:rsidRPr="00161B58">
        <w:rPr>
          <w:rFonts w:ascii="Times New Roman" w:hAnsi="Times New Roman" w:cs="Times New Roman"/>
        </w:rPr>
        <w:t xml:space="preserve"> </w:t>
      </w:r>
      <w:r w:rsidRPr="000D089E">
        <w:rPr>
          <w:rFonts w:ascii="Times New Roman" w:hAnsi="Times New Roman" w:cs="Times New Roman"/>
        </w:rPr>
        <w:t xml:space="preserve">pokazuju da 90% ljudi koristi internet kako bi pronašli lokalna preduzeđa. Takođe je pokazano da se najviše čitaju recenzije o restoranima, pri čemu se u proseku potroši 13 minuta </w:t>
      </w:r>
      <w:r w:rsidR="000B08B3" w:rsidRPr="000D089E">
        <w:rPr>
          <w:rFonts w:ascii="Times New Roman" w:hAnsi="Times New Roman" w:cs="Times New Roman"/>
        </w:rPr>
        <w:t>i</w:t>
      </w:r>
      <w:r w:rsidRPr="000D089E">
        <w:rPr>
          <w:rFonts w:ascii="Times New Roman" w:hAnsi="Times New Roman" w:cs="Times New Roman"/>
        </w:rPr>
        <w:t xml:space="preserve"> </w:t>
      </w:r>
      <w:r w:rsidR="00D50D89">
        <w:rPr>
          <w:rFonts w:ascii="Times New Roman" w:hAnsi="Times New Roman" w:cs="Times New Roman"/>
        </w:rPr>
        <w:t>45 sekundi. Z</w:t>
      </w:r>
      <w:r w:rsidR="00DA37E4">
        <w:rPr>
          <w:rFonts w:ascii="Times New Roman" w:hAnsi="Times New Roman" w:cs="Times New Roman"/>
        </w:rPr>
        <w:t>ato je cilj svim aplikacijama</w:t>
      </w:r>
      <w:r w:rsidR="00D50D89">
        <w:rPr>
          <w:rFonts w:ascii="Times New Roman" w:hAnsi="Times New Roman" w:cs="Times New Roman"/>
        </w:rPr>
        <w:t xml:space="preserve"> </w:t>
      </w:r>
      <w:r w:rsidR="00DA37E4">
        <w:rPr>
          <w:rFonts w:ascii="Times New Roman" w:hAnsi="Times New Roman" w:cs="Times New Roman"/>
        </w:rPr>
        <w:t>ove vrste da</w:t>
      </w:r>
      <w:r w:rsidR="00D50D89">
        <w:rPr>
          <w:rFonts w:ascii="Times New Roman" w:hAnsi="Times New Roman" w:cs="Times New Roman"/>
        </w:rPr>
        <w:t xml:space="preserve"> obuhvate što šire aspekte</w:t>
      </w:r>
      <w:r w:rsidR="00DA37E4">
        <w:rPr>
          <w:rFonts w:ascii="Times New Roman" w:hAnsi="Times New Roman" w:cs="Times New Roman"/>
        </w:rPr>
        <w:t xml:space="preserve"> restorana</w:t>
      </w:r>
      <w:r w:rsidR="00D50D89">
        <w:rPr>
          <w:rFonts w:ascii="Times New Roman" w:hAnsi="Times New Roman" w:cs="Times New Roman"/>
        </w:rPr>
        <w:t xml:space="preserve"> i steknu poverenje korisnika</w:t>
      </w:r>
      <w:r w:rsidR="00DA37E4">
        <w:rPr>
          <w:rFonts w:ascii="Times New Roman" w:hAnsi="Times New Roman" w:cs="Times New Roman"/>
        </w:rPr>
        <w:t xml:space="preserve"> pružajući im dobre preporuke</w:t>
      </w:r>
      <w:r w:rsidR="00D50D89">
        <w:rPr>
          <w:rFonts w:ascii="Times New Roman" w:hAnsi="Times New Roman" w:cs="Times New Roman"/>
        </w:rPr>
        <w:t>.</w:t>
      </w:r>
    </w:p>
    <w:p w:rsidR="00F74559" w:rsidRDefault="0048122A" w:rsidP="0005688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U nastavku</w:t>
      </w:r>
      <w:r w:rsidR="00BC61C4" w:rsidRPr="000D089E">
        <w:rPr>
          <w:rFonts w:ascii="Times New Roman" w:hAnsi="Times New Roman" w:cs="Times New Roman"/>
        </w:rPr>
        <w:t xml:space="preserve"> je</w:t>
      </w:r>
      <w:r w:rsidRPr="000D089E">
        <w:rPr>
          <w:rFonts w:ascii="Times New Roman" w:hAnsi="Times New Roman" w:cs="Times New Roman"/>
        </w:rPr>
        <w:t xml:space="preserve"> </w:t>
      </w:r>
      <w:r w:rsidR="00BC61C4" w:rsidRPr="000D089E">
        <w:rPr>
          <w:rFonts w:ascii="Times New Roman" w:hAnsi="Times New Roman" w:cs="Times New Roman"/>
        </w:rPr>
        <w:t>prikazana</w:t>
      </w:r>
      <w:r w:rsidRPr="000D089E">
        <w:rPr>
          <w:rFonts w:ascii="Times New Roman" w:hAnsi="Times New Roman" w:cs="Times New Roman"/>
        </w:rPr>
        <w:t xml:space="preserve"> </w:t>
      </w:r>
      <w:r w:rsidR="000B08B3" w:rsidRPr="000D089E">
        <w:rPr>
          <w:rFonts w:ascii="Times New Roman" w:hAnsi="Times New Roman" w:cs="Times New Roman"/>
        </w:rPr>
        <w:t>analiza Yelp</w:t>
      </w:r>
      <w:r w:rsidR="00161B58">
        <w:rPr>
          <w:rFonts w:ascii="Times New Roman" w:hAnsi="Times New Roman" w:cs="Times New Roman"/>
        </w:rPr>
        <w:t xml:space="preserve"> </w:t>
      </w:r>
      <w:hyperlink w:anchor="_3._LITERATURA" w:history="1">
        <w:r w:rsidR="00161B58" w:rsidRPr="00161B58">
          <w:rPr>
            <w:rStyle w:val="Hyperlink"/>
            <w:rFonts w:ascii="Times New Roman" w:hAnsi="Times New Roman" w:cs="Times New Roman"/>
          </w:rPr>
          <w:t>[3]</w:t>
        </w:r>
      </w:hyperlink>
      <w:r w:rsidR="000B08B3" w:rsidRPr="000D089E">
        <w:rPr>
          <w:rFonts w:ascii="Times New Roman" w:hAnsi="Times New Roman" w:cs="Times New Roman"/>
        </w:rPr>
        <w:t>, OpenTable</w:t>
      </w:r>
      <w:r w:rsidR="00161B58">
        <w:rPr>
          <w:rFonts w:ascii="Times New Roman" w:hAnsi="Times New Roman" w:cs="Times New Roman"/>
        </w:rPr>
        <w:t xml:space="preserve"> </w:t>
      </w:r>
      <w:hyperlink w:anchor="_3._LITERATURA" w:history="1">
        <w:r w:rsidR="00161B58" w:rsidRPr="0005688E">
          <w:rPr>
            <w:rStyle w:val="Hyperlink"/>
            <w:rFonts w:ascii="Times New Roman" w:hAnsi="Times New Roman" w:cs="Times New Roman"/>
          </w:rPr>
          <w:t>[4]</w:t>
        </w:r>
        <w:r w:rsidR="000B08B3" w:rsidRPr="0005688E">
          <w:rPr>
            <w:rStyle w:val="Hyperlink"/>
            <w:rFonts w:ascii="Times New Roman" w:hAnsi="Times New Roman" w:cs="Times New Roman"/>
          </w:rPr>
          <w:t xml:space="preserve"> </w:t>
        </w:r>
      </w:hyperlink>
      <w:del w:id="35" w:author="Simona Nikolic" w:date="2020-08-25T10:36:00Z">
        <w:r w:rsidR="0005688E" w:rsidDel="00D73266">
          <w:rPr>
            <w:rFonts w:ascii="Times New Roman" w:hAnsi="Times New Roman" w:cs="Times New Roman"/>
          </w:rPr>
          <w:delText xml:space="preserve"> </w:delText>
        </w:r>
      </w:del>
      <w:r w:rsidR="000B08B3" w:rsidRPr="000D089E">
        <w:rPr>
          <w:rFonts w:ascii="Times New Roman" w:hAnsi="Times New Roman" w:cs="Times New Roman"/>
        </w:rPr>
        <w:t>i</w:t>
      </w:r>
      <w:r w:rsidRPr="000D089E">
        <w:rPr>
          <w:rFonts w:ascii="Times New Roman" w:hAnsi="Times New Roman" w:cs="Times New Roman"/>
        </w:rPr>
        <w:t xml:space="preserve"> </w:t>
      </w:r>
      <w:r w:rsidR="00BC61C4" w:rsidRPr="000D089E">
        <w:rPr>
          <w:rFonts w:ascii="Times New Roman" w:hAnsi="Times New Roman" w:cs="Times New Roman"/>
        </w:rPr>
        <w:t>TripAdvisor</w:t>
      </w:r>
      <w:r w:rsidR="00161B58">
        <w:rPr>
          <w:rFonts w:ascii="Times New Roman" w:hAnsi="Times New Roman" w:cs="Times New Roman"/>
        </w:rPr>
        <w:t xml:space="preserve"> </w:t>
      </w:r>
      <w:hyperlink w:anchor="_3._LITERATURA" w:history="1">
        <w:r w:rsidR="00161B58" w:rsidRPr="0005688E">
          <w:rPr>
            <w:rStyle w:val="Hyperlink"/>
            <w:rFonts w:ascii="Times New Roman" w:hAnsi="Times New Roman" w:cs="Times New Roman"/>
          </w:rPr>
          <w:t>[5]</w:t>
        </w:r>
        <w:r w:rsidR="0005688E" w:rsidRPr="0005688E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BC61C4" w:rsidRPr="000D089E">
        <w:rPr>
          <w:rFonts w:ascii="Times New Roman" w:hAnsi="Times New Roman" w:cs="Times New Roman"/>
        </w:rPr>
        <w:t>aplikacija koje</w:t>
      </w:r>
      <w:r w:rsidR="00044000" w:rsidRPr="000D089E">
        <w:rPr>
          <w:rFonts w:ascii="Times New Roman" w:hAnsi="Times New Roman" w:cs="Times New Roman"/>
        </w:rPr>
        <w:t xml:space="preserve"> se</w:t>
      </w:r>
      <w:r w:rsidR="00F81333" w:rsidRPr="000D089E">
        <w:rPr>
          <w:rFonts w:ascii="Times New Roman" w:hAnsi="Times New Roman" w:cs="Times New Roman"/>
        </w:rPr>
        <w:t xml:space="preserve"> </w:t>
      </w:r>
      <w:r w:rsidR="00044000" w:rsidRPr="000D089E">
        <w:rPr>
          <w:rFonts w:ascii="Times New Roman" w:hAnsi="Times New Roman" w:cs="Times New Roman"/>
        </w:rPr>
        <w:t xml:space="preserve">ubrajaju </w:t>
      </w:r>
      <w:r w:rsidR="00F81333" w:rsidRPr="000D089E">
        <w:rPr>
          <w:rFonts w:ascii="Times New Roman" w:hAnsi="Times New Roman" w:cs="Times New Roman"/>
        </w:rPr>
        <w:t>u</w:t>
      </w:r>
      <w:r w:rsidR="00044000" w:rsidRPr="000D089E">
        <w:rPr>
          <w:rFonts w:ascii="Times New Roman" w:hAnsi="Times New Roman" w:cs="Times New Roman"/>
        </w:rPr>
        <w:t xml:space="preserve"> najpopularnije</w:t>
      </w:r>
      <w:r w:rsidR="00BC61C4" w:rsidRPr="000D089E">
        <w:rPr>
          <w:rFonts w:ascii="Times New Roman" w:hAnsi="Times New Roman" w:cs="Times New Roman"/>
        </w:rPr>
        <w:t xml:space="preserve"> u </w:t>
      </w:r>
      <w:r w:rsidR="00044000" w:rsidRPr="000D089E">
        <w:rPr>
          <w:rFonts w:ascii="Times New Roman" w:hAnsi="Times New Roman" w:cs="Times New Roman"/>
        </w:rPr>
        <w:t>ovoj</w:t>
      </w:r>
      <w:r w:rsidR="00BC61C4" w:rsidRPr="000D089E">
        <w:rPr>
          <w:rFonts w:ascii="Times New Roman" w:hAnsi="Times New Roman" w:cs="Times New Roman"/>
        </w:rPr>
        <w:t xml:space="preserve"> oblasti.</w:t>
      </w:r>
    </w:p>
    <w:p w:rsidR="000D089E" w:rsidRPr="000D089E" w:rsidRDefault="000D089E" w:rsidP="000D089E">
      <w:pPr>
        <w:rPr>
          <w:rFonts w:ascii="Times New Roman" w:hAnsi="Times New Roman" w:cs="Times New Roman"/>
        </w:rPr>
      </w:pPr>
    </w:p>
    <w:p w:rsidR="00816260" w:rsidRPr="000D089E" w:rsidRDefault="00AB1B51" w:rsidP="000D089E">
      <w:pPr>
        <w:pStyle w:val="Heading2"/>
      </w:pPr>
      <w:r w:rsidRPr="000D089E">
        <w:t>2.1</w:t>
      </w:r>
      <w:r w:rsidR="00FE37C6" w:rsidRPr="000D089E">
        <w:t>.</w:t>
      </w:r>
      <w:r w:rsidRPr="000D089E">
        <w:t xml:space="preserve"> </w:t>
      </w:r>
      <w:r w:rsidR="001A1881" w:rsidRPr="000D089E">
        <w:t>YELP</w:t>
      </w:r>
    </w:p>
    <w:p w:rsidR="006F0BF6" w:rsidRPr="000D089E" w:rsidRDefault="006F0BF6" w:rsidP="000D089E">
      <w:pPr>
        <w:ind w:firstLine="720"/>
        <w:rPr>
          <w:rFonts w:ascii="Times New Roman" w:hAnsi="Times New Roman" w:cs="Times New Roman"/>
        </w:rPr>
      </w:pPr>
    </w:p>
    <w:p w:rsidR="0062411A" w:rsidRPr="000D089E" w:rsidRDefault="0062411A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Yelp je besplatna društvena mreža koja omogućuje korisnicima da otkriju nove restorane, bar</w:t>
      </w:r>
      <w:r w:rsidR="00AB1B51" w:rsidRPr="000D089E">
        <w:rPr>
          <w:rFonts w:ascii="Times New Roman" w:hAnsi="Times New Roman" w:cs="Times New Roman"/>
        </w:rPr>
        <w:t>ove, salone, benzinske stanice i</w:t>
      </w:r>
      <w:r w:rsidRPr="000D089E">
        <w:rPr>
          <w:rFonts w:ascii="Times New Roman" w:hAnsi="Times New Roman" w:cs="Times New Roman"/>
        </w:rPr>
        <w:t xml:space="preserve"> druge lokale u svojoj okolini.</w:t>
      </w:r>
      <w:r w:rsidR="00635AF9" w:rsidRPr="000D089E">
        <w:rPr>
          <w:rFonts w:ascii="Times New Roman" w:hAnsi="Times New Roman" w:cs="Times New Roman"/>
        </w:rPr>
        <w:t xml:space="preserve"> Može se korsititi </w:t>
      </w:r>
      <w:r w:rsidR="00AB1B51" w:rsidRPr="000D089E">
        <w:rPr>
          <w:rFonts w:ascii="Times New Roman" w:hAnsi="Times New Roman" w:cs="Times New Roman"/>
        </w:rPr>
        <w:t>putem v</w:t>
      </w:r>
      <w:r w:rsidRPr="000D089E">
        <w:rPr>
          <w:rFonts w:ascii="Times New Roman" w:hAnsi="Times New Roman" w:cs="Times New Roman"/>
        </w:rPr>
        <w:t xml:space="preserve">ebsajta </w:t>
      </w:r>
      <w:r w:rsidR="00635AF9" w:rsidRPr="000D089E">
        <w:rPr>
          <w:rFonts w:ascii="Times New Roman" w:hAnsi="Times New Roman" w:cs="Times New Roman"/>
        </w:rPr>
        <w:t>ili preko aplikacije dostupne</w:t>
      </w:r>
      <w:r w:rsidR="00AB1B51" w:rsidRPr="000D089E">
        <w:rPr>
          <w:rFonts w:ascii="Times New Roman" w:hAnsi="Times New Roman" w:cs="Times New Roman"/>
        </w:rPr>
        <w:t xml:space="preserve"> za Android i</w:t>
      </w:r>
      <w:r w:rsidRPr="000D089E">
        <w:rPr>
          <w:rFonts w:ascii="Times New Roman" w:hAnsi="Times New Roman" w:cs="Times New Roman"/>
        </w:rPr>
        <w:t xml:space="preserve"> IOs pametne uređaje.</w:t>
      </w:r>
    </w:p>
    <w:p w:rsidR="00635AF9" w:rsidRPr="000D089E" w:rsidRDefault="00D60CBF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 xml:space="preserve">Registrovanim korisnicima je omogućeno da </w:t>
      </w:r>
      <w:r w:rsidR="00717106" w:rsidRPr="000D089E">
        <w:rPr>
          <w:rFonts w:ascii="Times New Roman" w:hAnsi="Times New Roman" w:cs="Times New Roman"/>
        </w:rPr>
        <w:t>ocenjuju, pišu komentare</w:t>
      </w:r>
      <w:r w:rsidR="00AB1B51" w:rsidRPr="000D089E">
        <w:rPr>
          <w:rFonts w:ascii="Times New Roman" w:hAnsi="Times New Roman" w:cs="Times New Roman"/>
        </w:rPr>
        <w:t xml:space="preserve">, postavljaju fotografije i </w:t>
      </w:r>
      <w:r w:rsidR="005E204E" w:rsidRPr="000D089E">
        <w:rPr>
          <w:rFonts w:ascii="Times New Roman" w:hAnsi="Times New Roman" w:cs="Times New Roman"/>
        </w:rPr>
        <w:t>video zapise kako bi podelili utiske iz</w:t>
      </w:r>
      <w:r w:rsidR="00AB1B51" w:rsidRPr="000D089E">
        <w:rPr>
          <w:rFonts w:ascii="Times New Roman" w:hAnsi="Times New Roman" w:cs="Times New Roman"/>
        </w:rPr>
        <w:t xml:space="preserve"> lokala koje su posetili i</w:t>
      </w:r>
      <w:r w:rsidR="00717106" w:rsidRPr="000D089E">
        <w:rPr>
          <w:rFonts w:ascii="Times New Roman" w:hAnsi="Times New Roman" w:cs="Times New Roman"/>
        </w:rPr>
        <w:t xml:space="preserve"> na taj način </w:t>
      </w:r>
      <w:r w:rsidR="005E204E" w:rsidRPr="000D089E">
        <w:rPr>
          <w:rFonts w:ascii="Times New Roman" w:hAnsi="Times New Roman" w:cs="Times New Roman"/>
        </w:rPr>
        <w:t>pomogli</w:t>
      </w:r>
      <w:r w:rsidR="00717106" w:rsidRPr="000D089E">
        <w:rPr>
          <w:rFonts w:ascii="Times New Roman" w:hAnsi="Times New Roman" w:cs="Times New Roman"/>
        </w:rPr>
        <w:t xml:space="preserve"> drugim korisnicima da se odluče da li žele da posete lokal ili ne.</w:t>
      </w:r>
      <w:r w:rsidR="005E204E" w:rsidRPr="000D089E">
        <w:rPr>
          <w:rFonts w:ascii="Times New Roman" w:hAnsi="Times New Roman" w:cs="Times New Roman"/>
        </w:rPr>
        <w:t xml:space="preserve"> Takođe, </w:t>
      </w:r>
      <w:r w:rsidR="00717106" w:rsidRPr="000D089E">
        <w:rPr>
          <w:rFonts w:ascii="Times New Roman" w:hAnsi="Times New Roman" w:cs="Times New Roman"/>
        </w:rPr>
        <w:t xml:space="preserve"> korisnik</w:t>
      </w:r>
      <w:r w:rsidR="009B386C" w:rsidRPr="000D089E">
        <w:rPr>
          <w:rFonts w:ascii="Times New Roman" w:hAnsi="Times New Roman" w:cs="Times New Roman"/>
        </w:rPr>
        <w:t xml:space="preserve"> može da </w:t>
      </w:r>
      <w:r w:rsidR="00717106" w:rsidRPr="000D089E">
        <w:rPr>
          <w:rFonts w:ascii="Times New Roman" w:hAnsi="Times New Roman" w:cs="Times New Roman"/>
        </w:rPr>
        <w:t xml:space="preserve"> prati</w:t>
      </w:r>
      <w:r w:rsidR="009B386C" w:rsidRPr="000D089E">
        <w:rPr>
          <w:rFonts w:ascii="Times New Roman" w:hAnsi="Times New Roman" w:cs="Times New Roman"/>
        </w:rPr>
        <w:t xml:space="preserve"> aktivnosti </w:t>
      </w:r>
      <w:r w:rsidR="00AB1B51" w:rsidRPr="000D089E">
        <w:rPr>
          <w:rFonts w:ascii="Times New Roman" w:hAnsi="Times New Roman" w:cs="Times New Roman"/>
        </w:rPr>
        <w:t>drugih</w:t>
      </w:r>
      <w:r w:rsidR="009B386C" w:rsidRPr="000D089E">
        <w:rPr>
          <w:rFonts w:ascii="Times New Roman" w:hAnsi="Times New Roman" w:cs="Times New Roman"/>
        </w:rPr>
        <w:t xml:space="preserve"> korisnika, brendova </w:t>
      </w:r>
      <w:del w:id="36" w:author="Simona Nikolic" w:date="2020-08-25T10:33:00Z">
        <w:r w:rsidR="009B386C" w:rsidRPr="000D089E" w:rsidDel="00A11155">
          <w:rPr>
            <w:rFonts w:ascii="Times New Roman" w:hAnsi="Times New Roman" w:cs="Times New Roman"/>
          </w:rPr>
          <w:delText xml:space="preserve">I </w:delText>
        </w:r>
      </w:del>
      <w:ins w:id="37" w:author="Simona Nikolic" w:date="2020-08-25T10:33:00Z">
        <w:r w:rsidR="00A11155">
          <w:rPr>
            <w:rFonts w:ascii="Times New Roman" w:hAnsi="Times New Roman" w:cs="Times New Roman"/>
          </w:rPr>
          <w:t>i</w:t>
        </w:r>
        <w:r w:rsidR="00A11155" w:rsidRPr="000D089E">
          <w:rPr>
            <w:rFonts w:ascii="Times New Roman" w:hAnsi="Times New Roman" w:cs="Times New Roman"/>
          </w:rPr>
          <w:t xml:space="preserve"> </w:t>
        </w:r>
      </w:ins>
      <w:r w:rsidR="009B386C" w:rsidRPr="000D089E">
        <w:rPr>
          <w:rFonts w:ascii="Times New Roman" w:hAnsi="Times New Roman" w:cs="Times New Roman"/>
        </w:rPr>
        <w:t>Influensera</w:t>
      </w:r>
      <w:r w:rsidR="005E204E" w:rsidRPr="000D089E">
        <w:rPr>
          <w:rFonts w:ascii="Times New Roman" w:hAnsi="Times New Roman" w:cs="Times New Roman"/>
        </w:rPr>
        <w:t>.</w:t>
      </w:r>
    </w:p>
    <w:p w:rsidR="009B386C" w:rsidRPr="000D089E" w:rsidRDefault="009B386C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Bitna osobina Yelp-a je što prilikom preporuke koristi GPS</w:t>
      </w:r>
      <w:r w:rsidR="00AB1B51" w:rsidRPr="000D089E">
        <w:rPr>
          <w:rFonts w:ascii="Times New Roman" w:hAnsi="Times New Roman" w:cs="Times New Roman"/>
        </w:rPr>
        <w:t xml:space="preserve"> (</w:t>
      </w:r>
      <w:r w:rsidR="00AB1B51" w:rsidRPr="000D089E">
        <w:rPr>
          <w:rFonts w:ascii="Times New Roman" w:hAnsi="Times New Roman" w:cs="Times New Roman"/>
          <w:i/>
        </w:rPr>
        <w:t>Global Positioning System</w:t>
      </w:r>
      <w:r w:rsidR="00AB1B51" w:rsidRPr="000D089E">
        <w:rPr>
          <w:rFonts w:ascii="Times New Roman" w:hAnsi="Times New Roman" w:cs="Times New Roman"/>
        </w:rPr>
        <w:t>)</w:t>
      </w:r>
      <w:r w:rsidRPr="000D089E">
        <w:rPr>
          <w:rFonts w:ascii="Times New Roman" w:hAnsi="Times New Roman" w:cs="Times New Roman"/>
        </w:rPr>
        <w:t xml:space="preserve"> kako bi </w:t>
      </w:r>
      <w:r w:rsidR="00AB1B51" w:rsidRPr="000D089E">
        <w:rPr>
          <w:rFonts w:ascii="Times New Roman" w:hAnsi="Times New Roman" w:cs="Times New Roman"/>
        </w:rPr>
        <w:t>locirao gde se nalazi korisnik i</w:t>
      </w:r>
      <w:r w:rsidRPr="000D089E">
        <w:rPr>
          <w:rFonts w:ascii="Times New Roman" w:hAnsi="Times New Roman" w:cs="Times New Roman"/>
        </w:rPr>
        <w:t xml:space="preserve"> ponudio mu lokale u njegovoj blizini. Što se više koristi, aplikacija uči o mestima koja korisnik </w:t>
      </w:r>
      <w:del w:id="38" w:author="Simona Nikolic" w:date="2020-08-25T10:34:00Z">
        <w:r w:rsidRPr="000D089E" w:rsidDel="00A11155">
          <w:rPr>
            <w:rFonts w:ascii="Times New Roman" w:hAnsi="Times New Roman" w:cs="Times New Roman"/>
          </w:rPr>
          <w:delText xml:space="preserve"> voli</w:delText>
        </w:r>
      </w:del>
      <w:ins w:id="39" w:author="Simona Nikolic" w:date="2020-08-25T10:34:00Z">
        <w:r w:rsidR="00A11155">
          <w:rPr>
            <w:rFonts w:ascii="Times New Roman" w:hAnsi="Times New Roman" w:cs="Times New Roman"/>
          </w:rPr>
          <w:t>preferira</w:t>
        </w:r>
      </w:ins>
      <w:r w:rsidRPr="000D089E">
        <w:rPr>
          <w:rFonts w:ascii="Times New Roman" w:hAnsi="Times New Roman" w:cs="Times New Roman"/>
        </w:rPr>
        <w:t xml:space="preserve"> </w:t>
      </w:r>
      <w:del w:id="40" w:author="Simona Nikolic" w:date="2020-08-25T10:34:00Z">
        <w:r w:rsidRPr="000D089E" w:rsidDel="00A11155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>pružajući</w:t>
      </w:r>
      <w:r w:rsidR="005960FF" w:rsidRPr="000D089E">
        <w:rPr>
          <w:rFonts w:ascii="Times New Roman" w:hAnsi="Times New Roman" w:cs="Times New Roman"/>
        </w:rPr>
        <w:t xml:space="preserve"> mu</w:t>
      </w:r>
      <w:r w:rsidRPr="000D089E">
        <w:rPr>
          <w:rFonts w:ascii="Times New Roman" w:hAnsi="Times New Roman" w:cs="Times New Roman"/>
        </w:rPr>
        <w:t xml:space="preserve"> personalizovane preporuke.</w:t>
      </w:r>
    </w:p>
    <w:p w:rsidR="00066EDC" w:rsidRPr="000D089E" w:rsidRDefault="003D1457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 xml:space="preserve">Konkretno, kada se radi o preporuci restorana </w:t>
      </w:r>
      <w:r w:rsidR="00201720" w:rsidRPr="000D089E">
        <w:rPr>
          <w:rFonts w:ascii="Times New Roman" w:hAnsi="Times New Roman" w:cs="Times New Roman"/>
        </w:rPr>
        <w:t xml:space="preserve">korisniku se najpre izlistaju restorani u njegovoj blizini ili na određenoj lokaciji ukoliko je specificirana. Prikazani restorani mogu se sortirati </w:t>
      </w:r>
      <w:r w:rsidR="005960FF" w:rsidRPr="000D089E">
        <w:rPr>
          <w:rFonts w:ascii="Times New Roman" w:hAnsi="Times New Roman" w:cs="Times New Roman"/>
        </w:rPr>
        <w:t>po relevantnosti, visini ocene i broju recenzija. Rezultati se mogu dadatno unaprediti primenom filtera za cenu, udaljenost</w:t>
      </w:r>
      <w:r w:rsidR="00C548EB" w:rsidRPr="000D089E">
        <w:rPr>
          <w:rFonts w:ascii="Times New Roman" w:hAnsi="Times New Roman" w:cs="Times New Roman"/>
        </w:rPr>
        <w:t>, vrstu kuhinje</w:t>
      </w:r>
      <w:r w:rsidR="00AB1B51" w:rsidRPr="000D089E">
        <w:rPr>
          <w:rFonts w:ascii="Times New Roman" w:hAnsi="Times New Roman" w:cs="Times New Roman"/>
        </w:rPr>
        <w:t xml:space="preserve"> i</w:t>
      </w:r>
      <w:r w:rsidR="005960FF" w:rsidRPr="000D089E">
        <w:rPr>
          <w:rFonts w:ascii="Times New Roman" w:hAnsi="Times New Roman" w:cs="Times New Roman"/>
        </w:rPr>
        <w:t xml:space="preserve"> karakteristike restorana. </w:t>
      </w:r>
      <w:r w:rsidR="00C548EB" w:rsidRPr="000D089E">
        <w:rPr>
          <w:rFonts w:ascii="Times New Roman" w:hAnsi="Times New Roman" w:cs="Times New Roman"/>
        </w:rPr>
        <w:t>Podržano je preko 150 različitih svetskih kuhinja. Karakteristike restorana odnose se na načine plaćanja, rezervacije, radno vreme</w:t>
      </w:r>
      <w:r w:rsidR="00492368" w:rsidRPr="000D089E">
        <w:rPr>
          <w:rFonts w:ascii="Times New Roman" w:hAnsi="Times New Roman" w:cs="Times New Roman"/>
        </w:rPr>
        <w:t>, deo grada</w:t>
      </w:r>
      <w:r w:rsidR="00066EDC" w:rsidRPr="000D089E">
        <w:rPr>
          <w:rFonts w:ascii="Times New Roman" w:hAnsi="Times New Roman" w:cs="Times New Roman"/>
        </w:rPr>
        <w:t>, posedovanje parking</w:t>
      </w:r>
      <w:r w:rsidR="00C043DF" w:rsidRPr="000D089E">
        <w:rPr>
          <w:rFonts w:ascii="Times New Roman" w:hAnsi="Times New Roman" w:cs="Times New Roman"/>
        </w:rPr>
        <w:t>a</w:t>
      </w:r>
      <w:r w:rsidR="00AB1B51" w:rsidRPr="000D089E">
        <w:rPr>
          <w:rFonts w:ascii="Times New Roman" w:hAnsi="Times New Roman" w:cs="Times New Roman"/>
        </w:rPr>
        <w:t xml:space="preserve"> i</w:t>
      </w:r>
      <w:r w:rsidR="00066EDC" w:rsidRPr="000D089E">
        <w:rPr>
          <w:rFonts w:ascii="Times New Roman" w:hAnsi="Times New Roman" w:cs="Times New Roman"/>
        </w:rPr>
        <w:t xml:space="preserve"> </w:t>
      </w:r>
      <w:r w:rsidR="00C043DF" w:rsidRPr="000D089E">
        <w:rPr>
          <w:rFonts w:ascii="Times New Roman" w:hAnsi="Times New Roman" w:cs="Times New Roman"/>
        </w:rPr>
        <w:t>baš</w:t>
      </w:r>
      <w:r w:rsidR="00066EDC" w:rsidRPr="000D089E">
        <w:rPr>
          <w:rFonts w:ascii="Times New Roman" w:hAnsi="Times New Roman" w:cs="Times New Roman"/>
        </w:rPr>
        <w:t xml:space="preserve">te. Pored </w:t>
      </w:r>
      <w:del w:id="41" w:author="Simona Nikolic" w:date="2020-08-25T10:35:00Z">
        <w:r w:rsidR="00066EDC" w:rsidRPr="000D089E" w:rsidDel="0052439F">
          <w:rPr>
            <w:rFonts w:ascii="Times New Roman" w:hAnsi="Times New Roman" w:cs="Times New Roman"/>
          </w:rPr>
          <w:delText xml:space="preserve"> </w:delText>
        </w:r>
      </w:del>
      <w:r w:rsidR="00066EDC" w:rsidRPr="000D089E">
        <w:rPr>
          <w:rFonts w:ascii="Times New Roman" w:hAnsi="Times New Roman" w:cs="Times New Roman"/>
        </w:rPr>
        <w:t>navedenog</w:t>
      </w:r>
      <w:r w:rsidR="00C043DF" w:rsidRPr="000D089E">
        <w:rPr>
          <w:rFonts w:ascii="Times New Roman" w:hAnsi="Times New Roman" w:cs="Times New Roman"/>
        </w:rPr>
        <w:t>,</w:t>
      </w:r>
      <w:r w:rsidR="00AB1B51" w:rsidRPr="000D089E">
        <w:rPr>
          <w:rFonts w:ascii="Times New Roman" w:hAnsi="Times New Roman" w:cs="Times New Roman"/>
        </w:rPr>
        <w:t xml:space="preserve"> postoje i</w:t>
      </w:r>
      <w:r w:rsidR="00066EDC" w:rsidRPr="000D089E">
        <w:rPr>
          <w:rFonts w:ascii="Times New Roman" w:hAnsi="Times New Roman" w:cs="Times New Roman"/>
        </w:rPr>
        <w:t xml:space="preserve"> filteri koji će odabrati restorane pogodne za decu, ljude sa posebnim potrebama, velike grupe ljudi ili kućne ljubimce. Takođe, u zavisnosti od preferencija mogu se tražiti restorani u kojima se služi alkohol, dozvoljeno je pušenje, pušta se određena vrsta muzike i</w:t>
      </w:r>
      <w:r w:rsidR="00AB1B51" w:rsidRPr="000D089E">
        <w:rPr>
          <w:rFonts w:ascii="Times New Roman" w:hAnsi="Times New Roman" w:cs="Times New Roman"/>
        </w:rPr>
        <w:t>li  poseduju internet i televizor</w:t>
      </w:r>
      <w:r w:rsidR="00066EDC" w:rsidRPr="000D089E">
        <w:rPr>
          <w:rFonts w:ascii="Times New Roman" w:hAnsi="Times New Roman" w:cs="Times New Roman"/>
        </w:rPr>
        <w:t>.</w:t>
      </w:r>
    </w:p>
    <w:p w:rsidR="00282FA3" w:rsidRPr="000D089E" w:rsidRDefault="00AB1B51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Pomoću Yelp-a, korisnici mogu i</w:t>
      </w:r>
      <w:r w:rsidR="003B580C" w:rsidRPr="000D089E">
        <w:rPr>
          <w:rFonts w:ascii="Times New Roman" w:hAnsi="Times New Roman" w:cs="Times New Roman"/>
        </w:rPr>
        <w:t xml:space="preserve"> da rezervišu sto u </w:t>
      </w:r>
      <w:r w:rsidRPr="000D089E">
        <w:rPr>
          <w:rFonts w:ascii="Times New Roman" w:hAnsi="Times New Roman" w:cs="Times New Roman"/>
        </w:rPr>
        <w:t>restoranu koji su odabrali kao i</w:t>
      </w:r>
      <w:r w:rsidR="003B580C" w:rsidRPr="000D089E">
        <w:rPr>
          <w:rFonts w:ascii="Times New Roman" w:hAnsi="Times New Roman" w:cs="Times New Roman"/>
        </w:rPr>
        <w:t xml:space="preserve"> da poruče hranu ukoliko restoran prihvata online narudžbine.</w:t>
      </w:r>
      <w:r w:rsidR="005B125B" w:rsidRPr="000D089E">
        <w:rPr>
          <w:rFonts w:ascii="Times New Roman" w:hAnsi="Times New Roman" w:cs="Times New Roman"/>
        </w:rPr>
        <w:t xml:space="preserve"> Izgled aplikacije se može videti na slici 1. </w:t>
      </w:r>
    </w:p>
    <w:p w:rsidR="003840D1" w:rsidRPr="000D089E" w:rsidRDefault="003840D1" w:rsidP="003840D1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:rsidR="006F0BF6" w:rsidRPr="000D089E" w:rsidRDefault="006F0BF6" w:rsidP="003B580C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6F0BF6" w:rsidRPr="000D089E" w:rsidRDefault="006F0BF6" w:rsidP="006F0BF6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:rsidR="006F0BF6" w:rsidRPr="000D089E" w:rsidRDefault="006F0BF6" w:rsidP="006F0BF6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:rsidR="003B580C" w:rsidRPr="000D089E" w:rsidRDefault="003B580C" w:rsidP="003B580C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1A1881" w:rsidRPr="000D089E" w:rsidRDefault="00AB1B51" w:rsidP="000D089E">
      <w:pPr>
        <w:pStyle w:val="Heading2"/>
      </w:pPr>
      <w:r w:rsidRPr="000D089E">
        <w:t>2.2</w:t>
      </w:r>
      <w:r w:rsidR="00FE37C6" w:rsidRPr="000D089E">
        <w:t>.</w:t>
      </w:r>
      <w:r w:rsidRPr="000D089E">
        <w:t xml:space="preserve"> </w:t>
      </w:r>
      <w:r w:rsidR="00282FA3" w:rsidRPr="000D089E">
        <w:t>OPEN TABLE</w:t>
      </w:r>
    </w:p>
    <w:p w:rsidR="006F0BF6" w:rsidRPr="000D089E" w:rsidRDefault="006F0BF6" w:rsidP="000D089E">
      <w:pPr>
        <w:rPr>
          <w:rFonts w:ascii="Times New Roman" w:hAnsi="Times New Roman" w:cs="Times New Roman"/>
        </w:rPr>
      </w:pPr>
    </w:p>
    <w:p w:rsidR="00D52359" w:rsidRPr="000D089E" w:rsidRDefault="001367B8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OpenTable takođe pretstavlja jednu od najpop</w:t>
      </w:r>
      <w:r w:rsidR="005B125B" w:rsidRPr="000D089E">
        <w:rPr>
          <w:rFonts w:ascii="Times New Roman" w:hAnsi="Times New Roman" w:cs="Times New Roman"/>
        </w:rPr>
        <w:t>u</w:t>
      </w:r>
      <w:r w:rsidRPr="000D089E">
        <w:rPr>
          <w:rFonts w:ascii="Times New Roman" w:hAnsi="Times New Roman" w:cs="Times New Roman"/>
        </w:rPr>
        <w:t>larnijih aplikacija za pron</w:t>
      </w:r>
      <w:r w:rsidR="00F03816" w:rsidRPr="000D089E">
        <w:rPr>
          <w:rFonts w:ascii="Times New Roman" w:hAnsi="Times New Roman" w:cs="Times New Roman"/>
        </w:rPr>
        <w:t>alaz</w:t>
      </w:r>
      <w:r w:rsidRPr="000D089E">
        <w:rPr>
          <w:rFonts w:ascii="Times New Roman" w:hAnsi="Times New Roman" w:cs="Times New Roman"/>
        </w:rPr>
        <w:t xml:space="preserve">ak restorana ali </w:t>
      </w:r>
      <w:r w:rsidR="00F03816" w:rsidRPr="000D089E">
        <w:rPr>
          <w:rFonts w:ascii="Times New Roman" w:hAnsi="Times New Roman" w:cs="Times New Roman"/>
        </w:rPr>
        <w:t>se akcenat stavlja na mogućnost</w:t>
      </w:r>
      <w:r w:rsidRPr="000D089E">
        <w:rPr>
          <w:rFonts w:ascii="Times New Roman" w:hAnsi="Times New Roman" w:cs="Times New Roman"/>
        </w:rPr>
        <w:t xml:space="preserve"> rezervacije stola u željenom restoranu.</w:t>
      </w:r>
      <w:r w:rsidR="00D52359" w:rsidRPr="000D089E">
        <w:rPr>
          <w:rFonts w:ascii="Times New Roman" w:hAnsi="Times New Roman" w:cs="Times New Roman"/>
        </w:rPr>
        <w:t xml:space="preserve"> Svaka izvršena rezervacija putem aplikacije se nagrađuje bodovima pomoću kojih se mogu ostvariti pupusti u određenim ugostiteljskim objektima.</w:t>
      </w:r>
      <w:r w:rsidRPr="000D089E">
        <w:rPr>
          <w:rFonts w:ascii="Times New Roman" w:hAnsi="Times New Roman" w:cs="Times New Roman"/>
        </w:rPr>
        <w:t xml:space="preserve"> </w:t>
      </w:r>
      <w:r w:rsidR="00F03816" w:rsidRPr="000D089E">
        <w:rPr>
          <w:rFonts w:ascii="Times New Roman" w:hAnsi="Times New Roman" w:cs="Times New Roman"/>
        </w:rPr>
        <w:t>Korisnik</w:t>
      </w:r>
      <w:r w:rsidRPr="000D089E">
        <w:rPr>
          <w:rFonts w:ascii="Times New Roman" w:hAnsi="Times New Roman" w:cs="Times New Roman"/>
        </w:rPr>
        <w:t xml:space="preserve"> može da </w:t>
      </w:r>
      <w:r w:rsidR="005B125B" w:rsidRPr="000D089E">
        <w:rPr>
          <w:rFonts w:ascii="Times New Roman" w:hAnsi="Times New Roman" w:cs="Times New Roman"/>
        </w:rPr>
        <w:t>pronađe restoran koji tog dana i</w:t>
      </w:r>
      <w:r w:rsidR="000B08B3" w:rsidRPr="000D089E">
        <w:rPr>
          <w:rFonts w:ascii="Times New Roman" w:hAnsi="Times New Roman" w:cs="Times New Roman"/>
        </w:rPr>
        <w:t xml:space="preserve"> u to vreme ima s</w:t>
      </w:r>
      <w:r w:rsidRPr="000D089E">
        <w:rPr>
          <w:rFonts w:ascii="Times New Roman" w:hAnsi="Times New Roman" w:cs="Times New Roman"/>
        </w:rPr>
        <w:t xml:space="preserve">lobodan sto za određen broj ljudi. </w:t>
      </w:r>
      <w:r w:rsidR="00D52359" w:rsidRPr="000D089E">
        <w:rPr>
          <w:rFonts w:ascii="Times New Roman" w:hAnsi="Times New Roman" w:cs="Times New Roman"/>
        </w:rPr>
        <w:t>Dodatno,</w:t>
      </w:r>
      <w:r w:rsidR="000B08B3" w:rsidRPr="000D089E">
        <w:rPr>
          <w:rFonts w:ascii="Times New Roman" w:hAnsi="Times New Roman" w:cs="Times New Roman"/>
        </w:rPr>
        <w:t xml:space="preserve"> pregled restorana pored opisa i recenzija sadrži i</w:t>
      </w:r>
      <w:r w:rsidR="00D52359" w:rsidRPr="000D089E">
        <w:rPr>
          <w:rFonts w:ascii="Times New Roman" w:hAnsi="Times New Roman" w:cs="Times New Roman"/>
        </w:rPr>
        <w:t xml:space="preserve"> jelovnike sa cenama ili link ka sajtu restorana ukoliko jelovnik nije dostupan.</w:t>
      </w:r>
    </w:p>
    <w:p w:rsidR="00D52359" w:rsidRPr="000D089E" w:rsidRDefault="00F03816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Rezultati pretrage se</w:t>
      </w:r>
      <w:r w:rsidR="000B08B3" w:rsidRPr="000D089E">
        <w:rPr>
          <w:rFonts w:ascii="Times New Roman" w:hAnsi="Times New Roman" w:cs="Times New Roman"/>
        </w:rPr>
        <w:t xml:space="preserve"> mogu sortirati po udaljenosti i</w:t>
      </w:r>
      <w:r w:rsidR="0005688E">
        <w:rPr>
          <w:rFonts w:ascii="Times New Roman" w:hAnsi="Times New Roman" w:cs="Times New Roman"/>
        </w:rPr>
        <w:t xml:space="preserve"> rejtingu a</w:t>
      </w:r>
      <w:r w:rsidRPr="000D089E">
        <w:rPr>
          <w:rFonts w:ascii="Times New Roman" w:hAnsi="Times New Roman" w:cs="Times New Roman"/>
        </w:rPr>
        <w:t>li z</w:t>
      </w:r>
      <w:r w:rsidR="001367B8" w:rsidRPr="000D089E">
        <w:rPr>
          <w:rFonts w:ascii="Times New Roman" w:hAnsi="Times New Roman" w:cs="Times New Roman"/>
        </w:rPr>
        <w:t xml:space="preserve">a razliku od Yelp-a, </w:t>
      </w:r>
      <w:r w:rsidR="000B08B3" w:rsidRPr="000D089E">
        <w:rPr>
          <w:rFonts w:ascii="Times New Roman" w:hAnsi="Times New Roman" w:cs="Times New Roman"/>
        </w:rPr>
        <w:t>i</w:t>
      </w:r>
      <w:r w:rsidR="001367B8" w:rsidRPr="000D089E">
        <w:rPr>
          <w:rFonts w:ascii="Times New Roman" w:hAnsi="Times New Roman" w:cs="Times New Roman"/>
        </w:rPr>
        <w:t xml:space="preserve"> TripAdvisora-a</w:t>
      </w:r>
      <w:r w:rsidRPr="000D089E">
        <w:rPr>
          <w:rFonts w:ascii="Times New Roman" w:hAnsi="Times New Roman" w:cs="Times New Roman"/>
        </w:rPr>
        <w:t>, OpenTable</w:t>
      </w:r>
      <w:r w:rsidR="001367B8" w:rsidRPr="000D089E">
        <w:rPr>
          <w:rFonts w:ascii="Times New Roman" w:hAnsi="Times New Roman" w:cs="Times New Roman"/>
        </w:rPr>
        <w:t xml:space="preserve"> nudi manje opcija za filtriranje </w:t>
      </w:r>
      <w:r w:rsidRPr="000D089E">
        <w:rPr>
          <w:rFonts w:ascii="Times New Roman" w:hAnsi="Times New Roman" w:cs="Times New Roman"/>
        </w:rPr>
        <w:t>pronađenih restorana</w:t>
      </w:r>
      <w:r w:rsidR="001367B8" w:rsidRPr="000D089E">
        <w:rPr>
          <w:rFonts w:ascii="Times New Roman" w:hAnsi="Times New Roman" w:cs="Times New Roman"/>
        </w:rPr>
        <w:t xml:space="preserve">. </w:t>
      </w:r>
      <w:r w:rsidRPr="000D089E">
        <w:rPr>
          <w:rFonts w:ascii="Times New Roman" w:hAnsi="Times New Roman" w:cs="Times New Roman"/>
        </w:rPr>
        <w:t>Adekvatne restorane možemo izdvojiti birajući prikladni opseg cena, kuhinju, udaljen</w:t>
      </w:r>
      <w:r w:rsidR="000B08B3" w:rsidRPr="000D089E">
        <w:rPr>
          <w:rFonts w:ascii="Times New Roman" w:hAnsi="Times New Roman" w:cs="Times New Roman"/>
        </w:rPr>
        <w:t>ost, delove grada</w:t>
      </w:r>
      <w:r w:rsidR="00DA37E4">
        <w:rPr>
          <w:rFonts w:ascii="Times New Roman" w:hAnsi="Times New Roman" w:cs="Times New Roman"/>
        </w:rPr>
        <w:t>,</w:t>
      </w:r>
      <w:r w:rsidR="000B08B3" w:rsidRPr="000D089E">
        <w:rPr>
          <w:rFonts w:ascii="Times New Roman" w:hAnsi="Times New Roman" w:cs="Times New Roman"/>
        </w:rPr>
        <w:t xml:space="preserve"> kao </w:t>
      </w:r>
      <w:del w:id="42" w:author="Simona Nikolic" w:date="2020-08-25T10:37:00Z">
        <w:r w:rsidR="000B08B3"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="000B08B3" w:rsidRPr="000D089E">
        <w:rPr>
          <w:rFonts w:ascii="Times New Roman" w:hAnsi="Times New Roman" w:cs="Times New Roman"/>
        </w:rPr>
        <w:t>i</w:t>
      </w:r>
      <w:r w:rsidRPr="000D089E">
        <w:rPr>
          <w:rFonts w:ascii="Times New Roman" w:hAnsi="Times New Roman" w:cs="Times New Roman"/>
        </w:rPr>
        <w:t xml:space="preserve"> delove lokala u kojim bismo želeli da sedimo.</w:t>
      </w:r>
      <w:r w:rsidR="00D52359" w:rsidRPr="000D089E">
        <w:rPr>
          <w:rFonts w:ascii="Times New Roman" w:hAnsi="Times New Roman" w:cs="Times New Roman"/>
        </w:rPr>
        <w:t xml:space="preserve"> </w:t>
      </w:r>
    </w:p>
    <w:p w:rsidR="00F03816" w:rsidRPr="000D089E" w:rsidRDefault="00F03816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Registrovani</w:t>
      </w:r>
      <w:r w:rsidR="00DA37E4">
        <w:rPr>
          <w:rFonts w:ascii="Times New Roman" w:hAnsi="Times New Roman" w:cs="Times New Roman"/>
        </w:rPr>
        <w:t>m</w:t>
      </w:r>
      <w:r w:rsidRPr="000D089E">
        <w:rPr>
          <w:rFonts w:ascii="Times New Roman" w:hAnsi="Times New Roman" w:cs="Times New Roman"/>
        </w:rPr>
        <w:t xml:space="preserve"> korisnici</w:t>
      </w:r>
      <w:r w:rsidR="005D0540" w:rsidRPr="000D089E">
        <w:rPr>
          <w:rFonts w:ascii="Times New Roman" w:hAnsi="Times New Roman" w:cs="Times New Roman"/>
        </w:rPr>
        <w:t>ma</w:t>
      </w:r>
      <w:r w:rsidRPr="000D089E">
        <w:rPr>
          <w:rFonts w:ascii="Times New Roman" w:hAnsi="Times New Roman" w:cs="Times New Roman"/>
        </w:rPr>
        <w:t xml:space="preserve"> </w:t>
      </w:r>
      <w:r w:rsidR="005D0540" w:rsidRPr="000D089E">
        <w:rPr>
          <w:rFonts w:ascii="Times New Roman" w:hAnsi="Times New Roman" w:cs="Times New Roman"/>
        </w:rPr>
        <w:t>omogućeno je ocenji</w:t>
      </w:r>
      <w:r w:rsidR="000B08B3" w:rsidRPr="000D089E">
        <w:rPr>
          <w:rFonts w:ascii="Times New Roman" w:hAnsi="Times New Roman" w:cs="Times New Roman"/>
        </w:rPr>
        <w:t>vanje i</w:t>
      </w:r>
      <w:r w:rsidR="005D0540" w:rsidRPr="000D089E">
        <w:rPr>
          <w:rFonts w:ascii="Times New Roman" w:hAnsi="Times New Roman" w:cs="Times New Roman"/>
        </w:rPr>
        <w:t xml:space="preserve"> pisanje komentara o restoranima</w:t>
      </w:r>
      <w:r w:rsidRPr="000D089E">
        <w:rPr>
          <w:rFonts w:ascii="Times New Roman" w:hAnsi="Times New Roman" w:cs="Times New Roman"/>
        </w:rPr>
        <w:t xml:space="preserve"> ali njihove recenzije imaju manji uticaj na kor</w:t>
      </w:r>
      <w:r w:rsidR="00DA37E4">
        <w:rPr>
          <w:rFonts w:ascii="Times New Roman" w:hAnsi="Times New Roman" w:cs="Times New Roman"/>
        </w:rPr>
        <w:t>isnikov izbor u odnosu na Yelp i TripAdvisor</w:t>
      </w:r>
      <w:r w:rsidRPr="000D089E">
        <w:rPr>
          <w:rFonts w:ascii="Times New Roman" w:hAnsi="Times New Roman" w:cs="Times New Roman"/>
        </w:rPr>
        <w:t>. Upotrebom</w:t>
      </w:r>
      <w:r w:rsidR="000B08B3" w:rsidRPr="000D089E">
        <w:rPr>
          <w:rFonts w:ascii="Times New Roman" w:hAnsi="Times New Roman" w:cs="Times New Roman"/>
        </w:rPr>
        <w:t xml:space="preserve"> m</w:t>
      </w:r>
      <w:r w:rsidRPr="000D089E">
        <w:rPr>
          <w:rFonts w:ascii="Times New Roman" w:hAnsi="Times New Roman" w:cs="Times New Roman"/>
        </w:rPr>
        <w:t xml:space="preserve">ašinskog učenja aplikacija će učiti na osnovu </w:t>
      </w:r>
      <w:r w:rsidR="005D0540" w:rsidRPr="000D089E">
        <w:rPr>
          <w:rFonts w:ascii="Times New Roman" w:hAnsi="Times New Roman" w:cs="Times New Roman"/>
        </w:rPr>
        <w:t>korisnikovih</w:t>
      </w:r>
      <w:r w:rsidR="000B08B3" w:rsidRPr="000D089E">
        <w:rPr>
          <w:rFonts w:ascii="Times New Roman" w:hAnsi="Times New Roman" w:cs="Times New Roman"/>
        </w:rPr>
        <w:t xml:space="preserve"> aktivnosti i ocena i</w:t>
      </w:r>
      <w:r w:rsidRPr="000D089E">
        <w:rPr>
          <w:rFonts w:ascii="Times New Roman" w:hAnsi="Times New Roman" w:cs="Times New Roman"/>
        </w:rPr>
        <w:t xml:space="preserve"> preporučivati </w:t>
      </w:r>
      <w:r w:rsidR="005D0540" w:rsidRPr="000D089E">
        <w:rPr>
          <w:rFonts w:ascii="Times New Roman" w:hAnsi="Times New Roman" w:cs="Times New Roman"/>
        </w:rPr>
        <w:t>mu slične restorane.</w:t>
      </w:r>
      <w:r w:rsidR="00DA37E4">
        <w:rPr>
          <w:rFonts w:ascii="Times New Roman" w:hAnsi="Times New Roman" w:cs="Times New Roman"/>
        </w:rPr>
        <w:t xml:space="preserve"> </w:t>
      </w:r>
      <w:r w:rsidR="00DA37E4" w:rsidRPr="000D089E">
        <w:rPr>
          <w:rFonts w:ascii="Times New Roman" w:hAnsi="Times New Roman" w:cs="Times New Roman"/>
        </w:rPr>
        <w:t>Izgled apli</w:t>
      </w:r>
      <w:r w:rsidR="00DA37E4">
        <w:rPr>
          <w:rFonts w:ascii="Times New Roman" w:hAnsi="Times New Roman" w:cs="Times New Roman"/>
        </w:rPr>
        <w:t>kacije se može videti na slici 2</w:t>
      </w:r>
      <w:r w:rsidR="00DA37E4" w:rsidRPr="000D089E">
        <w:rPr>
          <w:rFonts w:ascii="Times New Roman" w:hAnsi="Times New Roman" w:cs="Times New Roman"/>
        </w:rPr>
        <w:t>.</w:t>
      </w:r>
    </w:p>
    <w:p w:rsidR="00E25673" w:rsidRPr="000D089E" w:rsidRDefault="00E25673" w:rsidP="001A1881">
      <w:pPr>
        <w:spacing w:line="240" w:lineRule="auto"/>
        <w:rPr>
          <w:rFonts w:ascii="Times New Roman" w:hAnsi="Times New Roman" w:cs="Times New Roman"/>
        </w:rPr>
      </w:pPr>
    </w:p>
    <w:p w:rsidR="000B08B3" w:rsidRDefault="00AB1B51" w:rsidP="000D089E">
      <w:pPr>
        <w:pStyle w:val="Heading2"/>
      </w:pPr>
      <w:r w:rsidRPr="000D089E">
        <w:t>2.3</w:t>
      </w:r>
      <w:r w:rsidR="00FE37C6" w:rsidRPr="000D089E">
        <w:t>.</w:t>
      </w:r>
      <w:r w:rsidRPr="000D089E">
        <w:t xml:space="preserve"> </w:t>
      </w:r>
      <w:r w:rsidR="006D0B1B" w:rsidRPr="000D089E">
        <w:t>TRIP ADVISOR</w:t>
      </w:r>
    </w:p>
    <w:p w:rsidR="000D089E" w:rsidRPr="000D089E" w:rsidRDefault="000D089E" w:rsidP="000D089E"/>
    <w:p w:rsidR="003B580C" w:rsidRPr="000D089E" w:rsidRDefault="008B7D79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Osnovna ideja TripAdvisor internet platforme je da pomogne korisnicima u planiranju putovanja, tako što im omogućava da pr</w:t>
      </w:r>
      <w:r w:rsidR="003840D1" w:rsidRPr="000D089E">
        <w:rPr>
          <w:rFonts w:ascii="Times New Roman" w:hAnsi="Times New Roman" w:cs="Times New Roman"/>
        </w:rPr>
        <w:t>onađu i</w:t>
      </w:r>
      <w:r w:rsidRPr="000D089E">
        <w:rPr>
          <w:rFonts w:ascii="Times New Roman" w:hAnsi="Times New Roman" w:cs="Times New Roman"/>
        </w:rPr>
        <w:t xml:space="preserve"> rezervišu st</w:t>
      </w:r>
      <w:r w:rsidR="003840D1" w:rsidRPr="000D089E">
        <w:rPr>
          <w:rFonts w:ascii="Times New Roman" w:hAnsi="Times New Roman" w:cs="Times New Roman"/>
        </w:rPr>
        <w:t>o u restoranu, letove, smeštaj i</w:t>
      </w:r>
      <w:r w:rsidRPr="000D089E">
        <w:rPr>
          <w:rFonts w:ascii="Times New Roman" w:hAnsi="Times New Roman" w:cs="Times New Roman"/>
        </w:rPr>
        <w:t xml:space="preserve"> prevoz koji žele. Milioni </w:t>
      </w:r>
      <w:r w:rsidR="003840D1" w:rsidRPr="000D089E">
        <w:rPr>
          <w:rFonts w:ascii="Times New Roman" w:hAnsi="Times New Roman" w:cs="Times New Roman"/>
        </w:rPr>
        <w:t>korisnika ostavljaju preporuke i</w:t>
      </w:r>
      <w:r w:rsidRPr="000D089E">
        <w:rPr>
          <w:rFonts w:ascii="Times New Roman" w:hAnsi="Times New Roman" w:cs="Times New Roman"/>
        </w:rPr>
        <w:t xml:space="preserve"> komentare u vezi sa mestima koja su posetili.</w:t>
      </w:r>
    </w:p>
    <w:p w:rsidR="000B08B3" w:rsidRDefault="00F24E0E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Korisnik ima pregled restorana na zadatoj lokaciji. Izbor sužava tako što primenjuje filtere koji su detaljniji od filtera na konkurents</w:t>
      </w:r>
      <w:r w:rsidR="003840D1" w:rsidRPr="000D089E">
        <w:rPr>
          <w:rFonts w:ascii="Times New Roman" w:hAnsi="Times New Roman" w:cs="Times New Roman"/>
        </w:rPr>
        <w:t>k</w:t>
      </w:r>
      <w:r w:rsidRPr="000D089E">
        <w:rPr>
          <w:rFonts w:ascii="Times New Roman" w:hAnsi="Times New Roman" w:cs="Times New Roman"/>
        </w:rPr>
        <w:t xml:space="preserve">im </w:t>
      </w:r>
      <w:del w:id="43" w:author="Simona Nikolic" w:date="2020-08-25T10:37:00Z">
        <w:r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 xml:space="preserve">platforma. Razlikuju se jer pored vrste kuhinje </w:t>
      </w:r>
      <w:del w:id="44" w:author="Simona Nikolic" w:date="2020-08-25T10:38:00Z">
        <w:r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>korisnik može</w:t>
      </w:r>
      <w:del w:id="45" w:author="Simona Nikolic" w:date="2020-08-25T10:38:00Z">
        <w:r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 xml:space="preserve"> naznačiti </w:t>
      </w:r>
      <w:del w:id="46" w:author="Simona Nikolic" w:date="2020-08-25T10:38:00Z">
        <w:r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>jelo koje</w:t>
      </w:r>
      <w:r w:rsidR="004E2A01" w:rsidRPr="000D089E">
        <w:rPr>
          <w:rFonts w:ascii="Times New Roman" w:hAnsi="Times New Roman" w:cs="Times New Roman"/>
        </w:rPr>
        <w:t xml:space="preserve"> želi. Mogu se zatražiti restorani </w:t>
      </w:r>
      <w:r w:rsidR="00526197" w:rsidRPr="000D089E">
        <w:rPr>
          <w:rFonts w:ascii="Times New Roman" w:hAnsi="Times New Roman" w:cs="Times New Roman"/>
        </w:rPr>
        <w:t>pogodni za biznis ili romantične prilike.</w:t>
      </w:r>
      <w:r w:rsidR="00DA37E4">
        <w:rPr>
          <w:rFonts w:ascii="Times New Roman" w:hAnsi="Times New Roman" w:cs="Times New Roman"/>
        </w:rPr>
        <w:t xml:space="preserve"> Ipak, ne sadrži odabir muzike i</w:t>
      </w:r>
      <w:r w:rsidR="00526197" w:rsidRPr="000D089E">
        <w:rPr>
          <w:rFonts w:ascii="Times New Roman" w:hAnsi="Times New Roman" w:cs="Times New Roman"/>
        </w:rPr>
        <w:t xml:space="preserve"> delova grada što je omogućeno u Yelp-u.</w:t>
      </w:r>
      <w:r w:rsidR="00DA37E4">
        <w:rPr>
          <w:rFonts w:ascii="Times New Roman" w:hAnsi="Times New Roman" w:cs="Times New Roman"/>
        </w:rPr>
        <w:t xml:space="preserve"> </w:t>
      </w:r>
      <w:r w:rsidR="00DA37E4" w:rsidRPr="000D089E">
        <w:rPr>
          <w:rFonts w:ascii="Times New Roman" w:hAnsi="Times New Roman" w:cs="Times New Roman"/>
        </w:rPr>
        <w:t>Izgled apli</w:t>
      </w:r>
      <w:r w:rsidR="00DA37E4">
        <w:rPr>
          <w:rFonts w:ascii="Times New Roman" w:hAnsi="Times New Roman" w:cs="Times New Roman"/>
        </w:rPr>
        <w:t>kacije se može videti na slici 3</w:t>
      </w:r>
      <w:r w:rsidR="00DA37E4" w:rsidRPr="000D089E">
        <w:rPr>
          <w:rFonts w:ascii="Times New Roman" w:hAnsi="Times New Roman" w:cs="Times New Roman"/>
        </w:rPr>
        <w:t>.</w:t>
      </w:r>
    </w:p>
    <w:p w:rsidR="000D089E" w:rsidRPr="000D089E" w:rsidRDefault="000D089E" w:rsidP="000D089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6D0B1B" w:rsidRPr="000D089E" w:rsidRDefault="000B08B3" w:rsidP="000D089E">
      <w:pPr>
        <w:pStyle w:val="Heading2"/>
      </w:pPr>
      <w:r w:rsidRPr="000D089E">
        <w:t>2.4</w:t>
      </w:r>
      <w:r w:rsidR="00FE37C6" w:rsidRPr="000D089E">
        <w:t>.</w:t>
      </w:r>
      <w:r w:rsidRPr="000D089E">
        <w:t xml:space="preserve"> </w:t>
      </w:r>
      <w:r w:rsidR="00FE37C6" w:rsidRPr="000D089E">
        <w:t xml:space="preserve"> </w:t>
      </w:r>
      <w:r w:rsidR="0005688E">
        <w:t>PRESEK STANJA</w:t>
      </w:r>
    </w:p>
    <w:p w:rsidR="002B782A" w:rsidRPr="000D089E" w:rsidRDefault="002B782A" w:rsidP="00AC0E4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AC0E4E" w:rsidRPr="000D089E" w:rsidRDefault="004C0045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Analizom stanja u oblasti izvedeni su zaključci</w:t>
      </w:r>
      <w:r w:rsidR="000B08B3" w:rsidRPr="000D089E">
        <w:rPr>
          <w:rFonts w:ascii="Times New Roman" w:hAnsi="Times New Roman" w:cs="Times New Roman"/>
        </w:rPr>
        <w:t xml:space="preserve"> o principima rada kao i</w:t>
      </w:r>
      <w:r w:rsidR="00F13B2B" w:rsidRPr="000D089E">
        <w:rPr>
          <w:rFonts w:ascii="Times New Roman" w:hAnsi="Times New Roman" w:cs="Times New Roman"/>
        </w:rPr>
        <w:t xml:space="preserve"> o</w:t>
      </w:r>
      <w:r w:rsidRPr="000D089E">
        <w:rPr>
          <w:rFonts w:ascii="Times New Roman" w:hAnsi="Times New Roman" w:cs="Times New Roman"/>
        </w:rPr>
        <w:t xml:space="preserve"> karakteristikama restorana koje su </w:t>
      </w:r>
      <w:del w:id="47" w:author="Simona Nikolic" w:date="2020-08-25T10:38:00Z">
        <w:r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Pr="000D089E">
        <w:rPr>
          <w:rFonts w:ascii="Times New Roman" w:hAnsi="Times New Roman" w:cs="Times New Roman"/>
        </w:rPr>
        <w:t xml:space="preserve">potrebne </w:t>
      </w:r>
      <w:r w:rsidR="007450B2" w:rsidRPr="000D089E">
        <w:rPr>
          <w:rFonts w:ascii="Times New Roman" w:hAnsi="Times New Roman" w:cs="Times New Roman"/>
        </w:rPr>
        <w:t xml:space="preserve">da bi upotpunile različite </w:t>
      </w:r>
      <w:r w:rsidR="000B08B3" w:rsidRPr="000D089E">
        <w:rPr>
          <w:rFonts w:ascii="Times New Roman" w:hAnsi="Times New Roman" w:cs="Times New Roman"/>
        </w:rPr>
        <w:t>tipove ambijen</w:t>
      </w:r>
      <w:r w:rsidR="00F13B2B" w:rsidRPr="000D089E">
        <w:rPr>
          <w:rFonts w:ascii="Times New Roman" w:hAnsi="Times New Roman" w:cs="Times New Roman"/>
        </w:rPr>
        <w:t>ta i</w:t>
      </w:r>
      <w:r w:rsidR="007450B2" w:rsidRPr="000D089E">
        <w:rPr>
          <w:rFonts w:ascii="Times New Roman" w:hAnsi="Times New Roman" w:cs="Times New Roman"/>
        </w:rPr>
        <w:t xml:space="preserve"> izdvojile </w:t>
      </w:r>
      <w:r w:rsidR="00F13B2B" w:rsidRPr="000D089E">
        <w:rPr>
          <w:rFonts w:ascii="Times New Roman" w:hAnsi="Times New Roman" w:cs="Times New Roman"/>
        </w:rPr>
        <w:t xml:space="preserve">restorane po sposobnostima da zadovolje zahteve ciljnih grupa </w:t>
      </w:r>
      <w:r w:rsidR="00044000" w:rsidRPr="000D089E">
        <w:rPr>
          <w:rFonts w:ascii="Times New Roman" w:hAnsi="Times New Roman" w:cs="Times New Roman"/>
        </w:rPr>
        <w:t>korisnika</w:t>
      </w:r>
      <w:r w:rsidR="00F13B2B" w:rsidRPr="000D089E">
        <w:rPr>
          <w:rFonts w:ascii="Times New Roman" w:hAnsi="Times New Roman" w:cs="Times New Roman"/>
        </w:rPr>
        <w:t xml:space="preserve">. Takođe je uočeno da </w:t>
      </w:r>
      <w:del w:id="48" w:author="Simona Nikolic" w:date="2020-08-25T10:39:00Z">
        <w:r w:rsidR="00F13B2B" w:rsidRPr="000D089E" w:rsidDel="00D73266">
          <w:rPr>
            <w:rFonts w:ascii="Times New Roman" w:hAnsi="Times New Roman" w:cs="Times New Roman"/>
          </w:rPr>
          <w:delText xml:space="preserve"> </w:delText>
        </w:r>
      </w:del>
      <w:r w:rsidR="00F13B2B" w:rsidRPr="000D089E">
        <w:rPr>
          <w:rFonts w:ascii="Times New Roman" w:hAnsi="Times New Roman" w:cs="Times New Roman"/>
        </w:rPr>
        <w:t>recenzije drugih</w:t>
      </w:r>
      <w:r w:rsidR="00AC0E4E" w:rsidRPr="000D089E">
        <w:rPr>
          <w:rFonts w:ascii="Times New Roman" w:hAnsi="Times New Roman" w:cs="Times New Roman"/>
        </w:rPr>
        <w:t xml:space="preserve"> korisnika imaju ogroman uticaj na sam izbor restorana što se može negativno odraziti na kvalitet </w:t>
      </w:r>
      <w:r w:rsidR="00AC0E4E" w:rsidRPr="000D089E">
        <w:rPr>
          <w:rFonts w:ascii="Times New Roman" w:hAnsi="Times New Roman" w:cs="Times New Roman"/>
        </w:rPr>
        <w:lastRenderedPageBreak/>
        <w:t xml:space="preserve">donešene odluke. </w:t>
      </w:r>
      <w:r w:rsidR="000B08B3" w:rsidRPr="000D089E">
        <w:rPr>
          <w:rFonts w:ascii="Times New Roman" w:hAnsi="Times New Roman" w:cs="Times New Roman"/>
        </w:rPr>
        <w:t xml:space="preserve"> </w:t>
      </w:r>
      <w:r w:rsidR="00AC0E4E" w:rsidRPr="000D089E">
        <w:rPr>
          <w:rFonts w:ascii="Times New Roman" w:hAnsi="Times New Roman" w:cs="Times New Roman"/>
        </w:rPr>
        <w:t>Budući da se mnoge lokalne kompanije  oglašavaju za sebe prijavljujući se kao redovni korisnici, os</w:t>
      </w:r>
      <w:r w:rsidR="000B08B3" w:rsidRPr="000D089E">
        <w:rPr>
          <w:rFonts w:ascii="Times New Roman" w:hAnsi="Times New Roman" w:cs="Times New Roman"/>
        </w:rPr>
        <w:t>tavljajući pozitivne komentare i</w:t>
      </w:r>
      <w:r w:rsidR="00AC0E4E" w:rsidRPr="000D089E">
        <w:rPr>
          <w:rFonts w:ascii="Times New Roman" w:hAnsi="Times New Roman" w:cs="Times New Roman"/>
        </w:rPr>
        <w:t xml:space="preserve"> visoke ocene</w:t>
      </w:r>
      <w:r w:rsidR="000B08B3" w:rsidRPr="000D089E">
        <w:rPr>
          <w:rFonts w:ascii="Times New Roman" w:hAnsi="Times New Roman" w:cs="Times New Roman"/>
        </w:rPr>
        <w:t>. Isto tako, preduzeće može anga</w:t>
      </w:r>
      <w:r w:rsidR="00AC0E4E" w:rsidRPr="000D089E">
        <w:rPr>
          <w:rFonts w:ascii="Times New Roman" w:hAnsi="Times New Roman" w:cs="Times New Roman"/>
        </w:rPr>
        <w:t>žovati tim</w:t>
      </w:r>
      <w:r w:rsidR="000B08B3" w:rsidRPr="000D089E">
        <w:rPr>
          <w:rFonts w:ascii="Times New Roman" w:hAnsi="Times New Roman" w:cs="Times New Roman"/>
        </w:rPr>
        <w:t xml:space="preserve"> ljudi i</w:t>
      </w:r>
      <w:r w:rsidR="00AC0E4E" w:rsidRPr="000D089E">
        <w:rPr>
          <w:rFonts w:ascii="Times New Roman" w:hAnsi="Times New Roman" w:cs="Times New Roman"/>
        </w:rPr>
        <w:t xml:space="preserve"> plaćati im da objavljuju pozitivne recenzije. Pored toga, problem je što su korisnici subjektivni prilikom recenziranja, jedan korisnik može biti oduševljen uslugom u restoranu dok će drugi isti taj re</w:t>
      </w:r>
      <w:r w:rsidR="000B08B3" w:rsidRPr="000D089E">
        <w:rPr>
          <w:rFonts w:ascii="Times New Roman" w:hAnsi="Times New Roman" w:cs="Times New Roman"/>
        </w:rPr>
        <w:t>storan oceniti najnižom ocenom i</w:t>
      </w:r>
      <w:r w:rsidR="00AC0E4E" w:rsidRPr="000D089E">
        <w:rPr>
          <w:rFonts w:ascii="Times New Roman" w:hAnsi="Times New Roman" w:cs="Times New Roman"/>
        </w:rPr>
        <w:t xml:space="preserve"> ostaviti negativan komentar. U ovakvim situacijama recenzije odmažu korisniku da napravi dobar izbor.</w:t>
      </w:r>
    </w:p>
    <w:p w:rsidR="00AC0E4E" w:rsidRPr="000D089E" w:rsidRDefault="002B782A" w:rsidP="000D089E">
      <w:pPr>
        <w:ind w:firstLine="720"/>
        <w:rPr>
          <w:rFonts w:ascii="Times New Roman" w:hAnsi="Times New Roman" w:cs="Times New Roman"/>
        </w:rPr>
      </w:pPr>
      <w:r w:rsidRPr="000D089E">
        <w:rPr>
          <w:rFonts w:ascii="Times New Roman" w:hAnsi="Times New Roman" w:cs="Times New Roman"/>
        </w:rPr>
        <w:t>Rešenje opisano u ovom radu razlikuje se od ostalih jer korisnik ne mora sam</w:t>
      </w:r>
      <w:r w:rsidR="00907D71" w:rsidRPr="000D089E">
        <w:rPr>
          <w:rFonts w:ascii="Times New Roman" w:hAnsi="Times New Roman" w:cs="Times New Roman"/>
        </w:rPr>
        <w:t xml:space="preserve"> da traži </w:t>
      </w:r>
      <w:r w:rsidR="000B08B3" w:rsidRPr="000D089E">
        <w:rPr>
          <w:rFonts w:ascii="Times New Roman" w:hAnsi="Times New Roman" w:cs="Times New Roman"/>
        </w:rPr>
        <w:t xml:space="preserve">karakteristike željenog restorana među mnogobrojnim filterima </w:t>
      </w:r>
      <w:r w:rsidR="00907D71" w:rsidRPr="000D089E">
        <w:rPr>
          <w:rFonts w:ascii="Times New Roman" w:hAnsi="Times New Roman" w:cs="Times New Roman"/>
        </w:rPr>
        <w:t>već je dovoljno da naznači s kim ide, kojim povodom, buđ</w:t>
      </w:r>
      <w:r w:rsidR="00DA37E4">
        <w:rPr>
          <w:rFonts w:ascii="Times New Roman" w:hAnsi="Times New Roman" w:cs="Times New Roman"/>
        </w:rPr>
        <w:t>žet, kuhinju i</w:t>
      </w:r>
      <w:r w:rsidR="00907D71" w:rsidRPr="000D089E">
        <w:rPr>
          <w:rFonts w:ascii="Times New Roman" w:hAnsi="Times New Roman" w:cs="Times New Roman"/>
        </w:rPr>
        <w:t xml:space="preserve"> muziku a </w:t>
      </w:r>
      <w:r w:rsidR="004C1EDA" w:rsidRPr="000D089E">
        <w:rPr>
          <w:rFonts w:ascii="Times New Roman" w:hAnsi="Times New Roman" w:cs="Times New Roman"/>
        </w:rPr>
        <w:t>sistem za preporuku restorana baziran na pravilima će</w:t>
      </w:r>
      <w:r w:rsidR="00907D71" w:rsidRPr="000D089E">
        <w:rPr>
          <w:rFonts w:ascii="Times New Roman" w:hAnsi="Times New Roman" w:cs="Times New Roman"/>
        </w:rPr>
        <w:t xml:space="preserve"> sam zaključiti koje karakteristike restoran treba da poseduje. Problem lažnih recenzija ublažava tako što</w:t>
      </w:r>
      <w:r w:rsidR="004C1EDA" w:rsidRPr="000D089E">
        <w:rPr>
          <w:rFonts w:ascii="Times New Roman" w:hAnsi="Times New Roman" w:cs="Times New Roman"/>
        </w:rPr>
        <w:t xml:space="preserve"> korisniku</w:t>
      </w:r>
      <w:r w:rsidR="000B08B3" w:rsidRPr="000D089E">
        <w:rPr>
          <w:rFonts w:ascii="Times New Roman" w:hAnsi="Times New Roman" w:cs="Times New Roman"/>
        </w:rPr>
        <w:t xml:space="preserve"> dozvoljava ocenjivanje i</w:t>
      </w:r>
      <w:r w:rsidR="00907D71" w:rsidRPr="000D089E">
        <w:rPr>
          <w:rFonts w:ascii="Times New Roman" w:hAnsi="Times New Roman" w:cs="Times New Roman"/>
        </w:rPr>
        <w:t xml:space="preserve"> komentarisanje samo restorana koji su mu preporučeni. Takođe, ukoliko je određeni korisnik često ostavlja negativne komentare alarmira se administrator koji može da v</w:t>
      </w:r>
      <w:r w:rsidR="000B08B3" w:rsidRPr="000D089E">
        <w:rPr>
          <w:rFonts w:ascii="Times New Roman" w:hAnsi="Times New Roman" w:cs="Times New Roman"/>
        </w:rPr>
        <w:t>idi koji korisnik je u pitanju i</w:t>
      </w:r>
      <w:r w:rsidR="00907D71" w:rsidRPr="000D089E">
        <w:rPr>
          <w:rFonts w:ascii="Times New Roman" w:hAnsi="Times New Roman" w:cs="Times New Roman"/>
        </w:rPr>
        <w:t xml:space="preserve"> sa kojim restoranima je nezadovoljan.</w:t>
      </w:r>
    </w:p>
    <w:p w:rsidR="006424CA" w:rsidRPr="000B08B3" w:rsidRDefault="008A3646" w:rsidP="000B08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424CA" w:rsidRDefault="00FE37C6" w:rsidP="000B08B3">
      <w:pPr>
        <w:pStyle w:val="Heading1"/>
      </w:pPr>
      <w:bookmarkStart w:id="49" w:name="_3._LITERATURA"/>
      <w:bookmarkEnd w:id="49"/>
      <w:r>
        <w:t xml:space="preserve">3. </w:t>
      </w:r>
      <w:r w:rsidR="006424CA" w:rsidRPr="000B08B3">
        <w:t>LITERATURA</w:t>
      </w:r>
    </w:p>
    <w:p w:rsidR="0005688E" w:rsidRPr="0005688E" w:rsidRDefault="0005688E" w:rsidP="0005688E"/>
    <w:p w:rsidR="006424CA" w:rsidRDefault="00161B58" w:rsidP="0005688E">
      <w:pPr>
        <w:pStyle w:val="ListParagraph"/>
        <w:numPr>
          <w:ilvl w:val="0"/>
          <w:numId w:val="8"/>
        </w:numPr>
        <w:spacing w:line="240" w:lineRule="auto"/>
        <w:jc w:val="left"/>
      </w:pPr>
      <w:r>
        <w:t xml:space="preserve"> </w:t>
      </w:r>
      <w:hyperlink r:id="rId8" w:history="1">
        <w:r w:rsidR="0005688E">
          <w:rPr>
            <w:rStyle w:val="Hyperlink"/>
          </w:rPr>
          <w:t>https://www.drools.org/</w:t>
        </w:r>
      </w:hyperlink>
      <w:r w:rsidR="0005688E">
        <w:t>, preuzeto avgusta 2020.</w:t>
      </w:r>
    </w:p>
    <w:p w:rsidR="0005688E" w:rsidRDefault="00E405E6" w:rsidP="0005688E">
      <w:pPr>
        <w:pStyle w:val="ListParagraph"/>
        <w:numPr>
          <w:ilvl w:val="0"/>
          <w:numId w:val="8"/>
        </w:numPr>
        <w:spacing w:line="240" w:lineRule="auto"/>
        <w:jc w:val="left"/>
      </w:pPr>
      <w:hyperlink r:id="rId9" w:history="1">
        <w:r w:rsidR="0005688E">
          <w:rPr>
            <w:rStyle w:val="Hyperlink"/>
          </w:rPr>
          <w:t>https://www.brightlocal.com/research/local-consumer-review-survey/</w:t>
        </w:r>
      </w:hyperlink>
      <w:r w:rsidR="0005688E">
        <w:t xml:space="preserve">, </w:t>
      </w:r>
      <w:r w:rsidR="0005688E" w:rsidRPr="0005688E">
        <w:t xml:space="preserve">preuzeto avgusta </w:t>
      </w:r>
      <w:r w:rsidR="0005688E">
        <w:t>2020.</w:t>
      </w:r>
    </w:p>
    <w:p w:rsidR="008A3646" w:rsidRDefault="00161B58" w:rsidP="0005688E">
      <w:pPr>
        <w:pStyle w:val="ListParagraph"/>
        <w:numPr>
          <w:ilvl w:val="0"/>
          <w:numId w:val="8"/>
        </w:numPr>
        <w:spacing w:line="240" w:lineRule="auto"/>
        <w:jc w:val="left"/>
      </w:pPr>
      <w:r>
        <w:t xml:space="preserve"> </w:t>
      </w:r>
      <w:hyperlink r:id="rId10" w:history="1">
        <w:r w:rsidR="008A3646">
          <w:rPr>
            <w:rStyle w:val="Hyperlink"/>
          </w:rPr>
          <w:t>https://www.yelp.com/</w:t>
        </w:r>
      </w:hyperlink>
      <w:r w:rsidR="0005688E">
        <w:t>, preuzeto avgusta 2020.</w:t>
      </w:r>
    </w:p>
    <w:p w:rsidR="008A3646" w:rsidRDefault="00161B58" w:rsidP="0005688E">
      <w:pPr>
        <w:pStyle w:val="ListParagraph"/>
        <w:numPr>
          <w:ilvl w:val="0"/>
          <w:numId w:val="8"/>
        </w:numPr>
        <w:spacing w:line="240" w:lineRule="auto"/>
        <w:jc w:val="left"/>
      </w:pPr>
      <w:r>
        <w:t xml:space="preserve"> </w:t>
      </w:r>
      <w:hyperlink r:id="rId11" w:history="1">
        <w:r w:rsidR="008A3646">
          <w:rPr>
            <w:rStyle w:val="Hyperlink"/>
          </w:rPr>
          <w:t>https://www.opentable.com/</w:t>
        </w:r>
      </w:hyperlink>
      <w:r w:rsidR="0005688E">
        <w:t>, preuzeto avgusta 2020.</w:t>
      </w:r>
    </w:p>
    <w:p w:rsidR="00161B58" w:rsidRDefault="00161B58" w:rsidP="0005688E">
      <w:pPr>
        <w:pStyle w:val="ListParagraph"/>
        <w:numPr>
          <w:ilvl w:val="0"/>
          <w:numId w:val="8"/>
        </w:numPr>
        <w:spacing w:line="240" w:lineRule="auto"/>
        <w:jc w:val="left"/>
      </w:pPr>
      <w:r>
        <w:t xml:space="preserve"> </w:t>
      </w:r>
      <w:hyperlink r:id="rId12" w:history="1">
        <w:r w:rsidR="008A3646">
          <w:rPr>
            <w:rStyle w:val="Hyperlink"/>
          </w:rPr>
          <w:t>https://www.tripadvisor.com/</w:t>
        </w:r>
      </w:hyperlink>
      <w:r w:rsidR="0005688E">
        <w:t>, preuzeto avgusta 2020.</w:t>
      </w:r>
    </w:p>
    <w:p w:rsidR="00161B58" w:rsidRDefault="00161B58" w:rsidP="00161B58">
      <w:pPr>
        <w:pStyle w:val="Bibliography"/>
        <w:rPr>
          <w:noProof/>
          <w:lang w:val="sr-Latn-RS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p w:rsidR="00161B58" w:rsidRDefault="00161B58" w:rsidP="00161B58">
      <w:pPr>
        <w:pStyle w:val="Bibliography"/>
        <w:rPr>
          <w:noProof/>
          <w:lang w:val="sr-Latn-RS"/>
        </w:rPr>
      </w:pPr>
    </w:p>
    <w:p w:rsidR="008A3646" w:rsidRDefault="00161B58" w:rsidP="00161B58">
      <w:pPr>
        <w:spacing w:line="240" w:lineRule="auto"/>
        <w:rPr>
          <w:rFonts w:ascii="Times New Roman" w:hAnsi="Times New Roman" w:cs="Times New Roman"/>
        </w:rPr>
      </w:pPr>
      <w:r>
        <w:fldChar w:fldCharType="end"/>
      </w:r>
    </w:p>
    <w:p w:rsidR="00867D20" w:rsidRDefault="00867D20" w:rsidP="00030C98">
      <w:pPr>
        <w:spacing w:line="240" w:lineRule="auto"/>
        <w:rPr>
          <w:rFonts w:ascii="Merriweather" w:hAnsi="Merriweather"/>
          <w:color w:val="5B6170"/>
          <w:shd w:val="clear" w:color="auto" w:fill="FFFFFF"/>
        </w:rPr>
      </w:pPr>
    </w:p>
    <w:p w:rsidR="00540E38" w:rsidRPr="00F700F7" w:rsidRDefault="00540E38" w:rsidP="00030C98">
      <w:pPr>
        <w:spacing w:line="240" w:lineRule="auto"/>
        <w:rPr>
          <w:rFonts w:ascii="Times New Roman" w:hAnsi="Times New Roman" w:cs="Times New Roman"/>
        </w:rPr>
      </w:pPr>
    </w:p>
    <w:sectPr w:rsidR="00540E38" w:rsidRPr="00F700F7" w:rsidSect="00F700F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Simona Nikolic" w:date="2020-08-25T10:31:00Z" w:initials="SN">
    <w:p w:rsidR="008235B4" w:rsidRDefault="008235B4">
      <w:pPr>
        <w:pStyle w:val="CommentText"/>
      </w:pPr>
      <w:r>
        <w:rPr>
          <w:rStyle w:val="CommentReference"/>
        </w:rPr>
        <w:annotationRef/>
      </w:r>
      <w:r>
        <w:t>Već si uradila</w:t>
      </w:r>
    </w:p>
  </w:comment>
  <w:comment w:id="33" w:author="Simona Nikolic" w:date="2020-08-25T10:42:00Z" w:initials="SN">
    <w:p w:rsidR="00E405E6" w:rsidRDefault="00E405E6">
      <w:pPr>
        <w:pStyle w:val="CommentText"/>
      </w:pPr>
      <w:r>
        <w:rPr>
          <w:rStyle w:val="CommentReference"/>
        </w:rPr>
        <w:annotationRef/>
      </w:r>
      <w:r>
        <w:t>U kom delu planiraš da navedeš neku naučnu literaturu, radove u časopisima, radove sa konferencija ili knjige?</w:t>
      </w:r>
    </w:p>
    <w:p w:rsidR="00E405E6" w:rsidRDefault="00E405E6">
      <w:pPr>
        <w:pStyle w:val="CommentText"/>
      </w:pPr>
      <w:r>
        <w:t xml:space="preserve">U smernicama je javedeno da treba se u stanju u oblasti pored rešenja analizirati i naučni radovi koji koriste tehnologije koje su tebi bitne </w:t>
      </w:r>
    </w:p>
    <w:p w:rsidR="00E405E6" w:rsidRDefault="00E405E6">
      <w:pPr>
        <w:pStyle w:val="CommentText"/>
      </w:pPr>
      <w:r>
        <w:t>To treba dresirati</w:t>
      </w:r>
      <w:bookmarkStart w:id="34" w:name="_GoBack"/>
      <w:bookmarkEnd w:id="3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28E"/>
    <w:multiLevelType w:val="hybridMultilevel"/>
    <w:tmpl w:val="04B8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67EB"/>
    <w:multiLevelType w:val="hybridMultilevel"/>
    <w:tmpl w:val="E1F6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A6FCC"/>
    <w:multiLevelType w:val="hybridMultilevel"/>
    <w:tmpl w:val="871A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06684"/>
    <w:multiLevelType w:val="hybridMultilevel"/>
    <w:tmpl w:val="33907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564F15"/>
    <w:multiLevelType w:val="hybridMultilevel"/>
    <w:tmpl w:val="94701B14"/>
    <w:lvl w:ilvl="0" w:tplc="123A9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23B1A"/>
    <w:multiLevelType w:val="multilevel"/>
    <w:tmpl w:val="A85A0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645016D1"/>
    <w:multiLevelType w:val="hybridMultilevel"/>
    <w:tmpl w:val="E52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96848"/>
    <w:multiLevelType w:val="hybridMultilevel"/>
    <w:tmpl w:val="C4CAEFB6"/>
    <w:lvl w:ilvl="0" w:tplc="E354D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ED"/>
    <w:rsid w:val="00007B4B"/>
    <w:rsid w:val="00011AFB"/>
    <w:rsid w:val="00030C98"/>
    <w:rsid w:val="000325E4"/>
    <w:rsid w:val="00044000"/>
    <w:rsid w:val="0005688E"/>
    <w:rsid w:val="00061C56"/>
    <w:rsid w:val="00066EDC"/>
    <w:rsid w:val="0007158D"/>
    <w:rsid w:val="00081A88"/>
    <w:rsid w:val="0008519B"/>
    <w:rsid w:val="0009146B"/>
    <w:rsid w:val="00094C2A"/>
    <w:rsid w:val="000A0B41"/>
    <w:rsid w:val="000B08B3"/>
    <w:rsid w:val="000B5098"/>
    <w:rsid w:val="000B74AD"/>
    <w:rsid w:val="000D089E"/>
    <w:rsid w:val="000D71FA"/>
    <w:rsid w:val="001001AA"/>
    <w:rsid w:val="0011090D"/>
    <w:rsid w:val="00135027"/>
    <w:rsid w:val="001367B8"/>
    <w:rsid w:val="00161B58"/>
    <w:rsid w:val="00182341"/>
    <w:rsid w:val="001A1881"/>
    <w:rsid w:val="001A4097"/>
    <w:rsid w:val="001A4BB6"/>
    <w:rsid w:val="001B657A"/>
    <w:rsid w:val="001C4410"/>
    <w:rsid w:val="001D0FF3"/>
    <w:rsid w:val="001D6E90"/>
    <w:rsid w:val="00201720"/>
    <w:rsid w:val="00214210"/>
    <w:rsid w:val="00215387"/>
    <w:rsid w:val="00222748"/>
    <w:rsid w:val="00275BB3"/>
    <w:rsid w:val="00282FA3"/>
    <w:rsid w:val="002A2582"/>
    <w:rsid w:val="002B752B"/>
    <w:rsid w:val="002B782A"/>
    <w:rsid w:val="002D0AC3"/>
    <w:rsid w:val="002F27A6"/>
    <w:rsid w:val="003314B1"/>
    <w:rsid w:val="0033623D"/>
    <w:rsid w:val="00357515"/>
    <w:rsid w:val="00361D7F"/>
    <w:rsid w:val="003840D1"/>
    <w:rsid w:val="00391149"/>
    <w:rsid w:val="003A1E8A"/>
    <w:rsid w:val="003A5790"/>
    <w:rsid w:val="003B580C"/>
    <w:rsid w:val="003D1457"/>
    <w:rsid w:val="00400FFE"/>
    <w:rsid w:val="0042078B"/>
    <w:rsid w:val="004231F0"/>
    <w:rsid w:val="00464086"/>
    <w:rsid w:val="0047712E"/>
    <w:rsid w:val="0048122A"/>
    <w:rsid w:val="00481786"/>
    <w:rsid w:val="00492368"/>
    <w:rsid w:val="004C0045"/>
    <w:rsid w:val="004C1EDA"/>
    <w:rsid w:val="004E2A01"/>
    <w:rsid w:val="004F23BB"/>
    <w:rsid w:val="00514B04"/>
    <w:rsid w:val="0052439F"/>
    <w:rsid w:val="00526197"/>
    <w:rsid w:val="00540E38"/>
    <w:rsid w:val="005560F1"/>
    <w:rsid w:val="00583189"/>
    <w:rsid w:val="005960FF"/>
    <w:rsid w:val="005B125B"/>
    <w:rsid w:val="005C1D3C"/>
    <w:rsid w:val="005D0540"/>
    <w:rsid w:val="005E204E"/>
    <w:rsid w:val="005F08ED"/>
    <w:rsid w:val="005F28E5"/>
    <w:rsid w:val="00604EA9"/>
    <w:rsid w:val="006056C0"/>
    <w:rsid w:val="006107DB"/>
    <w:rsid w:val="0062411A"/>
    <w:rsid w:val="00625520"/>
    <w:rsid w:val="00635AF9"/>
    <w:rsid w:val="00641D0D"/>
    <w:rsid w:val="006424CA"/>
    <w:rsid w:val="0064328D"/>
    <w:rsid w:val="006666ED"/>
    <w:rsid w:val="006725EA"/>
    <w:rsid w:val="0069079C"/>
    <w:rsid w:val="006D0B1B"/>
    <w:rsid w:val="006F0BF6"/>
    <w:rsid w:val="00717106"/>
    <w:rsid w:val="0073329D"/>
    <w:rsid w:val="007450B2"/>
    <w:rsid w:val="00767BC9"/>
    <w:rsid w:val="0077554A"/>
    <w:rsid w:val="00793415"/>
    <w:rsid w:val="007B03F5"/>
    <w:rsid w:val="007C5DA1"/>
    <w:rsid w:val="00816260"/>
    <w:rsid w:val="008235B4"/>
    <w:rsid w:val="00845FC4"/>
    <w:rsid w:val="00867D20"/>
    <w:rsid w:val="0089735C"/>
    <w:rsid w:val="008A3646"/>
    <w:rsid w:val="008B7D79"/>
    <w:rsid w:val="008D7EC3"/>
    <w:rsid w:val="008F29DC"/>
    <w:rsid w:val="008F68F8"/>
    <w:rsid w:val="0090419A"/>
    <w:rsid w:val="00907D71"/>
    <w:rsid w:val="00917587"/>
    <w:rsid w:val="00920D59"/>
    <w:rsid w:val="00944A63"/>
    <w:rsid w:val="009569B3"/>
    <w:rsid w:val="009808F4"/>
    <w:rsid w:val="009B386C"/>
    <w:rsid w:val="009C628D"/>
    <w:rsid w:val="00A01F97"/>
    <w:rsid w:val="00A11118"/>
    <w:rsid w:val="00A11155"/>
    <w:rsid w:val="00A70584"/>
    <w:rsid w:val="00AB1B51"/>
    <w:rsid w:val="00AC0E4E"/>
    <w:rsid w:val="00AD5261"/>
    <w:rsid w:val="00AF1B60"/>
    <w:rsid w:val="00AF410C"/>
    <w:rsid w:val="00B07CE5"/>
    <w:rsid w:val="00B153A5"/>
    <w:rsid w:val="00B45737"/>
    <w:rsid w:val="00B50844"/>
    <w:rsid w:val="00B5222F"/>
    <w:rsid w:val="00B71516"/>
    <w:rsid w:val="00BB21B2"/>
    <w:rsid w:val="00BC61C4"/>
    <w:rsid w:val="00C043DF"/>
    <w:rsid w:val="00C548EB"/>
    <w:rsid w:val="00CA35FA"/>
    <w:rsid w:val="00D046B2"/>
    <w:rsid w:val="00D50D89"/>
    <w:rsid w:val="00D52359"/>
    <w:rsid w:val="00D53484"/>
    <w:rsid w:val="00D53F40"/>
    <w:rsid w:val="00D60CBF"/>
    <w:rsid w:val="00D6445E"/>
    <w:rsid w:val="00D73266"/>
    <w:rsid w:val="00D77B12"/>
    <w:rsid w:val="00D8583E"/>
    <w:rsid w:val="00D9570B"/>
    <w:rsid w:val="00DA37E4"/>
    <w:rsid w:val="00DA5108"/>
    <w:rsid w:val="00DC747D"/>
    <w:rsid w:val="00DF137B"/>
    <w:rsid w:val="00E17187"/>
    <w:rsid w:val="00E2070A"/>
    <w:rsid w:val="00E25673"/>
    <w:rsid w:val="00E301AD"/>
    <w:rsid w:val="00E31811"/>
    <w:rsid w:val="00E405E6"/>
    <w:rsid w:val="00E963B2"/>
    <w:rsid w:val="00EC1787"/>
    <w:rsid w:val="00EE29A7"/>
    <w:rsid w:val="00F0011B"/>
    <w:rsid w:val="00F03816"/>
    <w:rsid w:val="00F13B2B"/>
    <w:rsid w:val="00F24E0E"/>
    <w:rsid w:val="00F278DF"/>
    <w:rsid w:val="00F64CAC"/>
    <w:rsid w:val="00F700F7"/>
    <w:rsid w:val="00F74559"/>
    <w:rsid w:val="00F746F0"/>
    <w:rsid w:val="00F74EDD"/>
    <w:rsid w:val="00F81333"/>
    <w:rsid w:val="00FB3BF1"/>
    <w:rsid w:val="00FE027D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C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9E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9E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89E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89E"/>
    <w:rPr>
      <w:rFonts w:eastAsiaTheme="majorEastAsia" w:cstheme="majorBidi"/>
      <w:b/>
      <w:bCs/>
      <w:sz w:val="2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73329D"/>
    <w:pPr>
      <w:spacing w:after="0" w:line="240" w:lineRule="auto"/>
      <w:ind w:firstLine="357"/>
    </w:pPr>
    <w:rPr>
      <w:rFonts w:ascii="Times New Roman" w:eastAsia="Times New Roman" w:hAnsi="Times New Roman" w:cs="Times New Roman"/>
      <w:sz w:val="20"/>
      <w:szCs w:val="20"/>
      <w:lang w:val="sr-Latn-RS"/>
    </w:rPr>
  </w:style>
  <w:style w:type="character" w:customStyle="1" w:styleId="CommentTextChar">
    <w:name w:val="Comment Text Char"/>
    <w:basedOn w:val="DefaultParagraphFont"/>
    <w:link w:val="CommentText"/>
    <w:semiHidden/>
    <w:rsid w:val="0073329D"/>
    <w:rPr>
      <w:rFonts w:ascii="Times New Roman" w:eastAsia="Times New Roman" w:hAnsi="Times New Roman" w:cs="Times New Roman"/>
      <w:sz w:val="20"/>
      <w:szCs w:val="20"/>
      <w:lang w:val="sr-Latn-RS"/>
    </w:rPr>
  </w:style>
  <w:style w:type="character" w:styleId="CommentReference">
    <w:name w:val="annotation reference"/>
    <w:semiHidden/>
    <w:unhideWhenUsed/>
    <w:rsid w:val="0073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9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1090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7C6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7C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161B58"/>
  </w:style>
  <w:style w:type="character" w:styleId="FollowedHyperlink">
    <w:name w:val="FollowedHyperlink"/>
    <w:basedOn w:val="DefaultParagraphFont"/>
    <w:uiPriority w:val="99"/>
    <w:semiHidden/>
    <w:unhideWhenUsed/>
    <w:rsid w:val="00161B58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5B4"/>
    <w:pPr>
      <w:spacing w:after="200"/>
      <w:ind w:firstLine="0"/>
    </w:pPr>
    <w:rPr>
      <w:rFonts w:ascii="Arial" w:eastAsiaTheme="minorHAnsi" w:hAnsi="Arial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5B4"/>
    <w:rPr>
      <w:rFonts w:ascii="Arial" w:eastAsia="Times New Roman" w:hAnsi="Arial" w:cs="Times New Roman"/>
      <w:b/>
      <w:bCs/>
      <w:sz w:val="20"/>
      <w:szCs w:val="20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C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9E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9E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89E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89E"/>
    <w:rPr>
      <w:rFonts w:eastAsiaTheme="majorEastAsia" w:cstheme="majorBidi"/>
      <w:b/>
      <w:bCs/>
      <w:sz w:val="2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73329D"/>
    <w:pPr>
      <w:spacing w:after="0" w:line="240" w:lineRule="auto"/>
      <w:ind w:firstLine="357"/>
    </w:pPr>
    <w:rPr>
      <w:rFonts w:ascii="Times New Roman" w:eastAsia="Times New Roman" w:hAnsi="Times New Roman" w:cs="Times New Roman"/>
      <w:sz w:val="20"/>
      <w:szCs w:val="20"/>
      <w:lang w:val="sr-Latn-RS"/>
    </w:rPr>
  </w:style>
  <w:style w:type="character" w:customStyle="1" w:styleId="CommentTextChar">
    <w:name w:val="Comment Text Char"/>
    <w:basedOn w:val="DefaultParagraphFont"/>
    <w:link w:val="CommentText"/>
    <w:semiHidden/>
    <w:rsid w:val="0073329D"/>
    <w:rPr>
      <w:rFonts w:ascii="Times New Roman" w:eastAsia="Times New Roman" w:hAnsi="Times New Roman" w:cs="Times New Roman"/>
      <w:sz w:val="20"/>
      <w:szCs w:val="20"/>
      <w:lang w:val="sr-Latn-RS"/>
    </w:rPr>
  </w:style>
  <w:style w:type="character" w:styleId="CommentReference">
    <w:name w:val="annotation reference"/>
    <w:semiHidden/>
    <w:unhideWhenUsed/>
    <w:rsid w:val="0073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9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1090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7C6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7C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161B58"/>
  </w:style>
  <w:style w:type="character" w:styleId="FollowedHyperlink">
    <w:name w:val="FollowedHyperlink"/>
    <w:basedOn w:val="DefaultParagraphFont"/>
    <w:uiPriority w:val="99"/>
    <w:semiHidden/>
    <w:unhideWhenUsed/>
    <w:rsid w:val="00161B58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5B4"/>
    <w:pPr>
      <w:spacing w:after="200"/>
      <w:ind w:firstLine="0"/>
    </w:pPr>
    <w:rPr>
      <w:rFonts w:ascii="Arial" w:eastAsiaTheme="minorHAnsi" w:hAnsi="Arial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5B4"/>
    <w:rPr>
      <w:rFonts w:ascii="Arial" w:eastAsia="Times New Roman" w:hAnsi="Arial" w:cs="Times New Roman"/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ol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ww.tripadvis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tabl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el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rightlocal.com/research/local-consumer-review-surv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lin</b:Tag>
    <b:SourceType>Report</b:SourceType>
    <b:Guid>{4D9C79EB-4655-488C-9D58-1C11C6B845EB}</b:Guid>
    <b:LCID>sr-Latn-RS</b:LCID>
    <b:Author>
      <b:Author>
        <b:NameList>
          <b:Person>
            <b:Last>sajto</b:Last>
            <b:First>link</b:First>
            <b:Middle>ka</b:Middle>
          </b:Person>
        </b:NameList>
      </b:Author>
    </b:Author>
    <b:RefOrder>1</b:RefOrder>
  </b:Source>
  <b:Source>
    <b:Tag>2</b:Tag>
    <b:SourceType>Report</b:SourceType>
    <b:Guid>{D572D2BE-D14F-4D0B-8D1B-CD95FF4996FE}</b:Guid>
    <b:Title>https://www.brightlocal.com/research/local-consumer-review-survey//</b:Title>
    <b:RefOrder>2</b:RefOrder>
  </b:Source>
</b:Sources>
</file>

<file path=customXml/itemProps1.xml><?xml version="1.0" encoding="utf-8"?>
<ds:datastoreItem xmlns:ds="http://schemas.openxmlformats.org/officeDocument/2006/customXml" ds:itemID="{A1D88C95-F583-4934-97BA-93C95240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4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Cuk</dc:creator>
  <cp:lastModifiedBy>Simona Nikolic</cp:lastModifiedBy>
  <cp:revision>15</cp:revision>
  <dcterms:created xsi:type="dcterms:W3CDTF">2020-08-11T10:53:00Z</dcterms:created>
  <dcterms:modified xsi:type="dcterms:W3CDTF">2020-08-25T08:42:00Z</dcterms:modified>
</cp:coreProperties>
</file>